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F8CFB8" w:rsidP="65DF9E3C" w:rsidRDefault="36F8CFB8" w14:paraId="2EF3C98F" w14:textId="75035A7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del w:author="Angelika Merkel" w:date="2024-05-02T08:49:26.614Z" w:id="1375658718">
        <w:r w:rsidRPr="65DF9E3C" w:rsidDel="36F8CFB8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delText>S</w:delText>
        </w:r>
      </w:del>
      <w:del w:author="Angelika Merkel" w:date="2024-05-02T08:49:14.765Z" w:id="1481942660">
        <w:r w:rsidRPr="65DF9E3C" w:rsidDel="36F8CFB8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delText>ERVICES</w:delText>
        </w:r>
      </w:del>
      <w:ins w:author="Angelika Merkel" w:date="2024-05-02T10:05:16.278Z" w:id="809411231">
        <w:r w:rsidRPr="65DF9E3C" w:rsidR="07E991B0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t>What we can do</w:t>
        </w:r>
      </w:ins>
    </w:p>
    <w:p w:rsidR="006EF763" w:rsidP="006EF763" w:rsidRDefault="006EF763" w14:paraId="0BD35EB3" w14:textId="4A19E59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6070BAB1" w:rsidP="65DF9E3C" w:rsidRDefault="6070BAB1" w14:paraId="3EA68EC6" w14:textId="430DC95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65DF9E3C" w:rsidR="6070BA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We provide computational analyses</w:t>
      </w:r>
      <w:r w:rsidRPr="65DF9E3C" w:rsidR="64A693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tailored </w:t>
      </w:r>
      <w:r w:rsidRPr="65DF9E3C" w:rsidR="64A693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solutions</w:t>
      </w:r>
      <w:r w:rsidRPr="65DF9E3C" w:rsidR="6070BA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and support for all aspects of biomedical data</w:t>
      </w:r>
      <w:r w:rsidRPr="65DF9E3C" w:rsidR="1E8B0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 W</w:t>
      </w:r>
      <w:r w:rsidRPr="65DF9E3C" w:rsidR="1888B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hether</w:t>
      </w:r>
      <w:r w:rsidRPr="65DF9E3C" w:rsidR="136635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you are interested in biomarker discovery</w:t>
      </w:r>
      <w:r w:rsidRPr="65DF9E3C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,</w:t>
      </w:r>
      <w:r w:rsidRPr="65DF9E3C" w:rsidR="434042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looking for a way to manage and share your data more efficiently or</w:t>
      </w:r>
      <w:r w:rsidRPr="65DF9E3C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65DF9E3C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preparing you</w:t>
      </w:r>
      <w:r w:rsidRPr="65DF9E3C" w:rsidR="50230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</w:t>
      </w:r>
      <w:r w:rsidRPr="65DF9E3C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next resea</w:t>
      </w:r>
      <w:r w:rsidRPr="65DF9E3C" w:rsidR="053C0E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</w:t>
      </w:r>
      <w:r w:rsidRPr="65DF9E3C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ch proposal</w:t>
      </w:r>
      <w:r w:rsidRPr="65DF9E3C" w:rsidR="00DA04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or manuscript</w:t>
      </w:r>
      <w:r w:rsidRPr="65DF9E3C" w:rsidR="745192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del w:author="Angelika Merkel" w:date="2024-05-02T06:25:57.59Z" w:id="174944317">
        <w:r w:rsidRPr="65DF9E3C" w:rsidDel="74519292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delText>we</w:delText>
        </w:r>
        <w:r w:rsidRPr="65DF9E3C" w:rsidDel="29DFBD74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delText xml:space="preserve"> are here</w:delText>
        </w:r>
        <w:r w:rsidRPr="65DF9E3C" w:rsidDel="74519292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delText xml:space="preserve"> can help </w:delText>
        </w:r>
      </w:del>
      <w:ins w:author="Angelika Merkel" w:date="2024-05-02T06:32:03.664Z" w:id="266687650">
        <w:r w:rsidRPr="65DF9E3C" w:rsidR="10A8CEF3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t>-</w:t>
        </w:r>
      </w:ins>
      <w:ins w:author="Angelika Merkel" w:date="2024-05-02T06:25:59.648Z" w:id="757147664">
        <w:r w:rsidRPr="65DF9E3C" w:rsidR="59678EDA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t>we</w:t>
        </w:r>
      </w:ins>
      <w:ins w:author="Angelika Merkel" w:date="2024-05-02T06:26:03.714Z" w:id="1088477606">
        <w:r w:rsidRPr="65DF9E3C" w:rsidR="59678EDA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GB"/>
          </w:rPr>
          <w:t xml:space="preserve"> support </w:t>
        </w:r>
      </w:ins>
      <w:r w:rsidRPr="65DF9E3C" w:rsidR="745192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you.</w:t>
      </w:r>
    </w:p>
    <w:p w:rsidR="006EF763" w:rsidP="006EF763" w:rsidRDefault="006EF763" w14:paraId="1045DCD1" w14:textId="229235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BDEB80" w:rsidP="65DF9E3C" w:rsidRDefault="67BDEB80" w14:paraId="09686582" w14:textId="4344C3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  <w:rPrChange w:author="Angelika Merkel" w:date="2024-05-02T07:00:44.243Z" w:id="683353579"/>
        </w:rPr>
      </w:pPr>
      <w:r w:rsidRPr="65DF9E3C" w:rsidR="67BDEB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  <w:rPrChange w:author="Angelika Merkel" w:date="2024-05-02T07:00:44.241Z" w:id="1211631743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rPrChange>
        </w:rPr>
        <w:t>Data analysis</w:t>
      </w:r>
    </w:p>
    <w:p w:rsidR="64509BBD" w:rsidP="65DF9E3C" w:rsidRDefault="64509BBD" w14:paraId="3A774036" w14:textId="67C60DF1">
      <w:pPr>
        <w:pStyle w:val="Normal"/>
        <w:rPr>
          <w:del w:author="Angelika Merkel" w:date="2024-05-02T06:35:34.946Z" w:id="978986385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64509B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process and </w:t>
      </w:r>
      <w:r w:rsidRPr="65DF9E3C" w:rsidR="75DFBB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</w:t>
      </w:r>
      <w:r w:rsidRPr="65DF9E3C" w:rsidR="64509B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from various </w:t>
      </w:r>
      <w:r w:rsidRPr="65DF9E3C" w:rsidR="05B60D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5DF9E3C" w:rsidR="64509B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mics </w:t>
      </w:r>
      <w:r w:rsidRPr="65DF9E3C" w:rsidR="786EDE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domains and technologies (</w:t>
      </w:r>
      <w:del w:author="Angelika Merkel" w:date="2024-05-02T06:38:33.455Z" w:id="1260741901">
        <w:r w:rsidRPr="65DF9E3C" w:rsidDel="786EDE4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microarrays</w:delText>
        </w:r>
        <w:r w:rsidRPr="65DF9E3C" w:rsidDel="19F14FE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,</w:delText>
        </w:r>
        <w:r w:rsidRPr="65DF9E3C" w:rsidDel="786EDE4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65DF9E3C" w:rsidR="786EDE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sequencing</w:t>
      </w:r>
      <w:ins w:author="Angelika Merkel" w:date="2024-05-02T06:38:36.496Z" w:id="741919978">
        <w:r w:rsidRPr="65DF9E3C" w:rsidR="19FF27C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</w:t>
        </w:r>
      </w:ins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microarrays</w:t>
      </w:r>
      <w:del w:author="Angelika Merkel" w:date="2024-05-02T06:38:43.471Z" w:id="403071785">
        <w:r w:rsidRPr="65DF9E3C" w:rsidDel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, </w:delText>
        </w:r>
      </w:del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for human</w:t>
      </w:r>
      <w:del w:author="Angelika Merkel" w:date="2024-05-02T06:29:45.071Z" w:id="1395310063">
        <w:r w:rsidRPr="65DF9E3C" w:rsidDel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s</w:delText>
        </w:r>
      </w:del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ins w:author="Angelika Merkel" w:date="2024-05-02T06:29:54.121Z" w:id="1187964248"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mouse</w:t>
        </w:r>
      </w:ins>
      <w:del w:author="Angelika Merkel" w:date="2024-05-02T06:29:50.271Z" w:id="745259011">
        <w:r w:rsidRPr="65DF9E3C" w:rsidDel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most common model organisms</w:delText>
        </w:r>
      </w:del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ins w:author="Angelika Merkel" w:date="2024-05-02T06:26:49.534Z" w:id="689099815"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of</w:t>
        </w:r>
      </w:ins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analyses include </w:t>
      </w:r>
      <w:ins w:author="Angelika Merkel" w:date="2024-05-02T06:27:05.994Z" w:id="281184112"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multiple </w:t>
        </w:r>
      </w:ins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 control</w:t>
      </w:r>
      <w:ins w:author="Angelika Merkel" w:date="2024-05-02T06:27:59.153Z" w:id="685313400"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steps</w:t>
        </w:r>
      </w:ins>
      <w:ins w:author="Angelika Merkel" w:date="2024-05-02T06:38:16.022Z" w:id="970965348"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and preprocessing.</w:t>
        </w:r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6:37:52.534Z" w:id="1584629527">
        <w:r w:rsidRPr="65DF9E3C" w:rsidR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D0D0D" w:themeColor="text1" w:themeTint="F2" w:themeShade="FF"/>
            <w:sz w:val="24"/>
            <w:szCs w:val="24"/>
            <w:lang w:val="en-US"/>
          </w:rPr>
          <w:t>For sequencing data, reads are trimmed, filtered, and aligned against a reference sequence, while microarray signals undergo signal transformation and normalization</w:t>
        </w:r>
      </w:ins>
      <w:del w:author="Angelika Merkel" w:date="2024-05-02T06:37:50.623Z" w:id="232187203">
        <w:r w:rsidRPr="65DF9E3C" w:rsidDel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, </w:delText>
        </w:r>
      </w:del>
      <w:del w:author="Angelika Merkel" w:date="2024-05-02T06:35:34.947Z" w:id="77874323">
        <w:r w:rsidRPr="65DF9E3C" w:rsidDel="65DF9E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read alignment (sequencing) or signal transformation (microarrays) and data preprocessing (filtering, normalization).</w:delText>
        </w:r>
      </w:del>
    </w:p>
    <w:p w:rsidR="006EF763" w:rsidP="006EF763" w:rsidRDefault="006EF763" w14:paraId="5EDD6935" w14:textId="73245F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638BA3" w:rsidP="006EF763" w:rsidRDefault="0A638BA3" w14:paraId="62E0CA10" w14:textId="3B1E21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A638B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Genomics</w:t>
      </w:r>
    </w:p>
    <w:p w:rsidR="640A4B8C" w:rsidP="006EF763" w:rsidRDefault="640A4B8C" w14:paraId="754903A9" w14:textId="0E3835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06EF763" w:rsidR="166636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 of the genome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08704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DNA</w:t>
      </w:r>
      <w:r w:rsidRPr="006EF763" w:rsidR="7A2AC4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enables the </w:t>
      </w:r>
      <w:r w:rsidRPr="006EF763" w:rsidR="43D2B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identification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mutations and genetic variat</w:t>
      </w:r>
      <w:r w:rsidRPr="006EF763" w:rsidR="3713C3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ions 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assoc</w:t>
      </w:r>
      <w:r w:rsidRPr="006EF763" w:rsidR="0B9468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ated 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disease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06EF763" w:rsidR="624A7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5BDB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</w:t>
      </w:r>
      <w:r w:rsidRPr="006EF763" w:rsidR="2B936B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45BDB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30560A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06EF763" w:rsidR="761793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</w:t>
      </w:r>
      <w:r w:rsidRPr="006EF763" w:rsidR="4507C4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45BDB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06EF763" w:rsidR="084098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personalized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treatment</w:t>
      </w:r>
      <w:r w:rsidRPr="006EF763" w:rsidR="6312B9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  <w:r w:rsidRPr="006EF763" w:rsidR="2544C2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FD3B4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006EF763" w:rsidR="47AA03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</w:t>
      </w:r>
      <w:r w:rsidRPr="006EF763" w:rsidR="70797F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ancer</w:t>
      </w:r>
      <w:r w:rsidRPr="006EF763" w:rsidR="5E4696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research </w:t>
      </w:r>
      <w:r w:rsidRPr="006EF763" w:rsidR="6092E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r w:rsidRPr="006EF763" w:rsidR="5E4696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crucial to </w:t>
      </w:r>
      <w:r w:rsidRPr="006EF763" w:rsidR="5E4696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</w:t>
      </w:r>
      <w:r w:rsidRPr="006EF763" w:rsidR="1BB59A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ify</w:t>
      </w:r>
      <w:r w:rsidRPr="006EF763" w:rsidR="70797F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driver m</w:t>
      </w:r>
      <w:r w:rsidRPr="006EF763" w:rsidR="2544C2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utation</w:t>
      </w:r>
      <w:r w:rsidRPr="006EF763" w:rsidR="0CBF45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06EF763" w:rsidR="36DE0A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06EF763" w:rsidR="2465D8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mutated genes that </w:t>
      </w:r>
      <w:r w:rsidRPr="006EF763" w:rsidR="36DE0A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accelerate tumor genesis)</w:t>
      </w:r>
      <w:r w:rsidRPr="006EF763" w:rsidR="3012F0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understand </w:t>
      </w:r>
      <w:r w:rsidRPr="006EF763" w:rsidR="76E015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tumor evolution</w:t>
      </w:r>
      <w:r w:rsidRPr="006EF763" w:rsidR="4C7F9D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(clonality analysis</w:t>
      </w:r>
      <w:r w:rsidRPr="006EF763" w:rsidR="76E015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3EFF5F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00270D" w:rsidP="006EF763" w:rsidRDefault="4A00270D" w14:paraId="2981FF8F" w14:textId="49CE9E2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A0027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06EF763" w:rsidR="284F2D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</w:t>
      </w:r>
      <w:r w:rsidRPr="006EF763" w:rsidR="4A0027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63C7E4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from Whole Genome and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C333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xome</w:t>
      </w:r>
      <w:r w:rsidRPr="006EF763" w:rsidR="3EBDCA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sequencing (WGS/WES)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targeted sequencing, SNP panels</w:t>
      </w:r>
      <w:r w:rsidRPr="006EF763" w:rsidR="7BD2B9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genotyping microarray</w:t>
      </w:r>
      <w:r w:rsidRPr="006EF763" w:rsidR="32612C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</w:p>
    <w:p w:rsidR="5AFBF46B" w:rsidP="006EF763" w:rsidRDefault="5AFBF46B" w14:paraId="462BC6FB" w14:textId="29D3AC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AFBF4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</w:t>
      </w:r>
      <w:r w:rsidRPr="006EF763" w:rsidR="718FC2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nalyses:</w:t>
      </w:r>
    </w:p>
    <w:p w:rsidR="46DAD3C1" w:rsidP="006EF763" w:rsidRDefault="46DAD3C1" w14:paraId="7710A363" w14:textId="47B5F7D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6DAD3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006EF763" w:rsidR="2EB5C3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ariant </w:t>
      </w:r>
      <w:r w:rsidRPr="006EF763" w:rsidR="2F4A12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  <w:r w:rsidRPr="006EF763" w:rsidR="167664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(SNP, indels, copy number variation, structural variations)</w:t>
      </w:r>
    </w:p>
    <w:p w:rsidR="1676646E" w:rsidP="006EF763" w:rsidRDefault="1676646E" w14:paraId="6098CD01" w14:textId="0A2AFEA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67664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Variant </w:t>
      </w:r>
      <w:r w:rsidRPr="006EF763" w:rsidR="33032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annotation (</w:t>
      </w:r>
      <w:r w:rsidRPr="006EF763" w:rsidR="4540A3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 effect on gene expression or protein function,</w:t>
      </w:r>
      <w:r w:rsidRPr="006EF763" w:rsidR="33032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clinical relevance)</w:t>
      </w:r>
    </w:p>
    <w:p w:rsidR="006EF763" w:rsidP="006EF763" w:rsidRDefault="006EF763" w14:paraId="0B267DF6" w14:textId="243A22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2AF91B" w:rsidP="006EF763" w:rsidRDefault="7F2AF91B" w14:paraId="0B424C8B" w14:textId="4661FE3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F2AF9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Transcriptomics</w:t>
      </w:r>
    </w:p>
    <w:p w:rsidR="7F2AF91B" w:rsidP="65DF9E3C" w:rsidRDefault="7F2AF91B" w14:paraId="20C0E672" w14:textId="57DF2B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7F2AF9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Studying</w:t>
      </w:r>
      <w:del w:author="Angelika Merkel" w:date="2024-05-02T06:40:15.249Z" w:id="280617209">
        <w:r w:rsidRPr="65DF9E3C" w:rsidDel="7F2AF91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  <w:r w:rsidRPr="65DF9E3C" w:rsidDel="4260DEC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the ‘read out of the genome</w:delText>
        </w:r>
        <w:r w:rsidRPr="65DF9E3C" w:rsidDel="4260DEC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’,</w:delText>
        </w:r>
        <w:r w:rsidRPr="65DF9E3C" w:rsidDel="4260DEC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65DF9E3C" w:rsidR="04CF5B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5DF9E3C" w:rsidR="543DBD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cell’s </w:t>
      </w:r>
      <w:r w:rsidRPr="65DF9E3C" w:rsidR="04CF5B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transcriptome (RNA)</w:t>
      </w:r>
      <w:ins w:author="Angelika Merkel" w:date="2024-05-02T06:40:20.591Z" w:id="113493516">
        <w:r w:rsidRPr="65DF9E3C" w:rsidR="7729092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 aka the ‘read out of the genome’,</w:t>
        </w:r>
      </w:ins>
      <w:r w:rsidRPr="65DF9E3C" w:rsidR="084530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343A84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allows</w:t>
      </w:r>
      <w:r w:rsidRPr="65DF9E3C" w:rsidR="343A84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5DF9E3C" w:rsidR="5AB088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5DF9E3C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</w:t>
      </w:r>
      <w:r w:rsidRPr="65DF9E3C" w:rsidR="62258A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65DF9E3C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genes </w:t>
      </w:r>
      <w:r w:rsidRPr="65DF9E3C" w:rsidR="430F26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pathways </w:t>
      </w:r>
      <w:r w:rsidRPr="65DF9E3C" w:rsidR="082B42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are </w:t>
      </w:r>
      <w:r w:rsidRPr="65DF9E3C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involved</w:t>
      </w:r>
      <w:r w:rsidRPr="65DF9E3C" w:rsidR="5CB23F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5DF9E3C" w:rsidR="1FF696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specific </w:t>
      </w:r>
      <w:r w:rsidRPr="65DF9E3C" w:rsidR="5CB23F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disease</w:t>
      </w:r>
      <w:r w:rsidRPr="65DF9E3C" w:rsidR="1214C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s, </w:t>
      </w:r>
      <w:r w:rsidRPr="65DF9E3C" w:rsidR="1214C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conditions</w:t>
      </w:r>
      <w:r w:rsidRPr="65DF9E3C" w:rsidR="07966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responses to treatments.</w:t>
      </w:r>
      <w:r w:rsidRPr="65DF9E3C" w:rsidR="61067E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7A021C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the single cell level that can provide insight into rare cell populations and cellular </w:t>
      </w:r>
      <w:r w:rsidRPr="65DF9E3C" w:rsidR="32406B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traj</w:t>
      </w:r>
      <w:r w:rsidRPr="65DF9E3C" w:rsidR="569E59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ect</w:t>
      </w:r>
      <w:r w:rsidRPr="65DF9E3C" w:rsidR="32406B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ories</w:t>
      </w:r>
      <w:r w:rsidRPr="65DF9E3C" w:rsidR="391CFB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</w:t>
      </w:r>
      <w:r w:rsidRPr="65DF9E3C" w:rsidR="32406B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the transcript level it al</w:t>
      </w:r>
      <w:r w:rsidRPr="65DF9E3C" w:rsidR="561A2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lows insight into RNA </w:t>
      </w:r>
      <w:r w:rsidRPr="65DF9E3C" w:rsidR="236564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diversity</w:t>
      </w:r>
      <w:r w:rsidRPr="65DF9E3C" w:rsidR="561A2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cell</w:t>
      </w:r>
      <w:r w:rsidRPr="65DF9E3C" w:rsidR="5C80BE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ular processes/</w:t>
      </w:r>
      <w:r w:rsidRPr="65DF9E3C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mechanisms </w:t>
      </w:r>
      <w:r w:rsidRPr="65DF9E3C" w:rsidR="62E1F4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in turn may vary </w:t>
      </w:r>
      <w:r w:rsidRPr="65DF9E3C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acros</w:t>
      </w:r>
      <w:r w:rsidRPr="65DF9E3C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cell</w:t>
      </w:r>
      <w:r w:rsidRPr="65DF9E3C" w:rsidR="27407E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types and </w:t>
      </w:r>
      <w:r w:rsidRPr="65DF9E3C" w:rsidR="0D7BAF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individuals</w:t>
      </w:r>
      <w:r w:rsidRPr="65DF9E3C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5DF9E3C" w:rsidP="65DF9E3C" w:rsidRDefault="65DF9E3C" w14:paraId="000E841F" w14:textId="725116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Angelika Merkel" w:date="2024-05-02T06:40:05.018Z" w:id="430575090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EA1575" w:rsidP="65DF9E3C" w:rsidRDefault="46EA1575" w14:paraId="3C00C9BD" w14:textId="5969E8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46EA1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analyze data from</w:t>
      </w:r>
      <w:r w:rsidRPr="65DF9E3C" w:rsidR="10B0E5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expression microarrays (miRNA, mRNA)</w:t>
      </w:r>
      <w:r w:rsidRPr="65DF9E3C" w:rsidR="46EA1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17177B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5DF9E3C" w:rsidR="17177B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various types</w:t>
      </w:r>
      <w:r w:rsidRPr="65DF9E3C" w:rsidR="17177B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RNA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sequencing </w:t>
      </w:r>
      <w:r w:rsidRPr="65DF9E3C" w:rsidR="715B4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protocols 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(small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ins w:author="Angelika Merkel" w:date="2024-05-02T06:40:43.055Z" w:id="377198407">
        <w:r w:rsidRPr="65DF9E3C" w:rsidR="38537E0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-</w:t>
        </w:r>
      </w:ins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mRNA</w:t>
      </w:r>
      <w:ins w:author="Angelika Merkel" w:date="2024-05-02T06:40:40.55Z" w:id="1793849171">
        <w:r w:rsidRPr="65DF9E3C" w:rsidR="4F93842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-</w:t>
        </w:r>
      </w:ins>
      <w:del w:author="Angelika Merkel" w:date="2024-05-02T06:40:40.118Z" w:id="504902508">
        <w:r w:rsidRPr="65DF9E3C" w:rsidDel="0DFAAFE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65DF9E3C" w:rsidR="0DFAAF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seq 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sin</w:t>
      </w:r>
      <w:r w:rsidRPr="65DF9E3C" w:rsidR="307B6D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gle cell RNA-seq</w:t>
      </w:r>
      <w:r w:rsidRPr="65DF9E3C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5DF9E3C" w:rsidR="37B6D0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CEBD9E2" w:rsidP="65DF9E3C" w:rsidRDefault="3CEBD9E2" w14:paraId="45BE674A" w14:textId="5FCB36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3CEBD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</w:t>
      </w:r>
      <w:ins w:author="Angelika Merkel" w:date="2024-05-02T06:46:47.363Z" w:id="2115971065">
        <w:r w:rsidRPr="65DF9E3C" w:rsidR="2409CF7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del w:author="Angelika Merkel" w:date="2024-05-02T06:46:47.275Z" w:id="1073859360">
        <w:r w:rsidRPr="65DF9E3C" w:rsidDel="3CEBD9E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</w:delText>
        </w:r>
      </w:del>
      <w:r w:rsidRPr="65DF9E3C" w:rsidR="3CEBD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s:</w:t>
      </w:r>
    </w:p>
    <w:p w:rsidR="044EBD95" w:rsidP="006EF763" w:rsidRDefault="044EBD95" w14:paraId="0E372ADE" w14:textId="43CC18A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44EBD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 quantification and annotation</w:t>
      </w:r>
      <w:r w:rsidRPr="006EF763" w:rsidR="6C6196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(RNA types and abundance)</w:t>
      </w:r>
    </w:p>
    <w:p w:rsidR="044EBD95" w:rsidP="006EF763" w:rsidRDefault="044EBD95" w14:paraId="271BF833" w14:textId="09123C3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44EBD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prediction (miRNA)</w:t>
      </w:r>
    </w:p>
    <w:p w:rsidR="55A333D0" w:rsidP="006EF763" w:rsidRDefault="55A333D0" w14:paraId="542F41C3" w14:textId="4BAF547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5A333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Cluster analysis and dimensional reduction (</w:t>
      </w:r>
      <w:r w:rsidRPr="006EF763" w:rsidR="267377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k-means, PCA, MDS, </w:t>
      </w:r>
      <w:r w:rsidRPr="006EF763" w:rsidR="267377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tSNE</w:t>
      </w:r>
      <w:r w:rsidRPr="006EF763" w:rsidR="267377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55A333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E38640" w:rsidP="006EF763" w:rsidRDefault="7FE38640" w14:paraId="3A0EA145" w14:textId="458A7C9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FE386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</w:t>
      </w:r>
      <w:r w:rsidRPr="006EF763" w:rsidR="571DA9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expression</w:t>
      </w:r>
      <w:r w:rsidRPr="006EF763" w:rsidR="7FE386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analysis</w:t>
      </w:r>
    </w:p>
    <w:p w:rsidR="3436E83F" w:rsidP="006EF763" w:rsidRDefault="3436E83F" w14:paraId="64BBD7DF" w14:textId="2177B6D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Pathway analysis of differentially expressed genes (up/downregulated)</w:t>
      </w:r>
    </w:p>
    <w:p w:rsidR="3436E83F" w:rsidP="006EF763" w:rsidRDefault="3436E83F" w14:paraId="073E9936" w14:textId="298C58C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splicing, transcriptomic diversity</w:t>
      </w:r>
      <w:r w:rsidRPr="006EF763" w:rsidR="276CB4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436E83F" w:rsidP="006EF763" w:rsidRDefault="3436E83F" w14:paraId="0B1F1F4A" w14:textId="359E01B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Detection of fusion genes</w:t>
      </w:r>
      <w:r w:rsidRPr="006EF763" w:rsidR="1E28ED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44451B" w:rsidP="006EF763" w:rsidRDefault="7644451B" w14:paraId="4BB0A776" w14:textId="42640DE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64445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Variant </w:t>
      </w:r>
      <w:r w:rsidRPr="006EF763" w:rsidR="764445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calling</w:t>
      </w:r>
      <w:r w:rsidRPr="006EF763" w:rsidR="40C35C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764445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RNA editing</w:t>
      </w:r>
      <w:r w:rsidRPr="006EF763" w:rsidR="6232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5375CE6" w:rsidP="006EF763" w:rsidRDefault="45375CE6" w14:paraId="18030011" w14:textId="396EC52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5375C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Cell type deconvolution (bulk mRNA-seq)</w:t>
      </w:r>
    </w:p>
    <w:p w:rsidR="006EF763" w:rsidP="006EF763" w:rsidRDefault="006EF763" w14:paraId="4B505C3D" w14:textId="3CC64A0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B59BAF" w:rsidP="006EF763" w:rsidRDefault="7EB59BAF" w14:paraId="0BA657C7" w14:textId="77DEE3B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EB59B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Epigenomics</w:t>
      </w:r>
    </w:p>
    <w:p w:rsidR="383009F7" w:rsidP="65DF9E3C" w:rsidRDefault="383009F7" w14:paraId="7160A4A3" w14:textId="7229C9AF">
      <w:pPr>
        <w:pStyle w:val="Normal"/>
        <w:rPr>
          <w:del w:author="Angelika Merkel" w:date="2024-05-02T06:43:48.254Z" w:id="850099620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Epigenomic modification</w:t>
      </w:r>
      <w:r w:rsidRPr="65DF9E3C" w:rsidR="5B62FD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5DF9E3C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modifications that affect the genome without </w:t>
      </w:r>
      <w:r w:rsidRPr="65DF9E3C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modifying</w:t>
      </w:r>
      <w:r w:rsidRPr="65DF9E3C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underlying DNA sequence.</w:t>
      </w:r>
      <w:r w:rsidRPr="65DF9E3C" w:rsidR="6FC790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40F580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5DF9E3C" w:rsidR="6FC790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hese can be </w:t>
      </w:r>
      <w:r w:rsidRPr="65DF9E3C" w:rsidR="6FC790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chemical modifications such as </w:t>
      </w:r>
      <w:r w:rsidRPr="65DF9E3C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DNA methylation (= addition of a </w:t>
      </w:r>
      <w:r w:rsidRPr="65DF9E3C" w:rsidR="62842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methyl</w:t>
      </w:r>
      <w:ins w:author="Angelika Merkel" w:date="2024-05-02T06:41:11.542Z" w:id="2063761691">
        <w:r w:rsidRPr="65DF9E3C" w:rsidR="2CB7292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-</w:t>
        </w:r>
      </w:ins>
      <w:del w:author="Angelika Merkel" w:date="2024-05-02T06:41:11.293Z" w:id="59354901">
        <w:r w:rsidRPr="65DF9E3C" w:rsidDel="628423F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65DF9E3C" w:rsidR="62842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</w:t>
      </w:r>
      <w:r w:rsidRPr="65DF9E3C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ins w:author="Angelika Merkel" w:date="2024-05-02T06:41:17.624Z" w:id="464821143">
        <w:r w:rsidRPr="65DF9E3C" w:rsidR="268A3AD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to </w:t>
        </w:r>
      </w:ins>
      <w:r w:rsidRPr="65DF9E3C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5</w:t>
      </w:r>
      <w:r w:rsidRPr="65DF9E3C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65DF9E3C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 of the cytosine base) or </w:t>
      </w:r>
      <w:r w:rsidRPr="65DF9E3C" w:rsidR="72F3BF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proteins (and their modification</w:t>
      </w:r>
      <w:r w:rsidRPr="65DF9E3C" w:rsidR="14257E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5DF9E3C" w:rsidR="72F3BF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5DF9E3C" w:rsidR="4DF5E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binding to the DNA </w:t>
      </w:r>
      <w:r w:rsidRPr="65DF9E3C" w:rsidR="72F3BF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65DF9E3C" w:rsidR="58ACC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affect t</w:t>
      </w:r>
      <w:r w:rsidRPr="65DF9E3C" w:rsidR="58ACC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DNA</w:t>
      </w:r>
      <w:ins w:author="Angelika Merkel" w:date="2024-05-02T06:44:50.798Z" w:id="421714974">
        <w:r w:rsidRPr="65DF9E3C" w:rsidR="346FB43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'</w:t>
        </w:r>
      </w:ins>
      <w:ins w:author="Angelika Merkel" w:date="2024-05-02T06:45:06.167Z" w:id="1771964298">
        <w:r w:rsidRPr="65DF9E3C" w:rsidR="346FB43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r w:rsidRPr="65DF9E3C" w:rsidR="58ACC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structural properties (</w:t>
      </w:r>
      <w:r w:rsidRPr="65DF9E3C" w:rsidR="30A42B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packaging, 3D structure</w:t>
      </w:r>
      <w:r w:rsidRPr="65DF9E3C" w:rsidR="58ACC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del w:author="Angelika Merkel" w:date="2024-05-02T06:41:35.541Z" w:id="1744725146">
        <w:r w:rsidRPr="65DF9E3C" w:rsidDel="20B3102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, for example</w:delText>
        </w:r>
      </w:del>
      <w:r w:rsidRPr="65DF9E3C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del w:author="Angelika Merkel" w:date="2024-05-02T06:43:18.717Z" w:id="1731937403">
        <w:r w:rsidRPr="65DF9E3C" w:rsidDel="20B3102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Ultimately, epigenomic</w:delText>
        </w:r>
        <w:r w:rsidRPr="65DF9E3C" w:rsidDel="20B3102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  <w:r w:rsidRPr="65DF9E3C" w:rsidDel="20B3102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</w:delText>
        </w:r>
      </w:del>
      <w:ins w:author="Angelika Merkel" w:date="2024-05-02T06:43:18.761Z" w:id="1355596916">
        <w:r w:rsidRPr="65DF9E3C" w:rsidR="061B715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</w:t>
        </w:r>
      </w:ins>
      <w:r w:rsidRPr="65DF9E3C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odification</w:t>
      </w:r>
      <w:r w:rsidRPr="65DF9E3C" w:rsidR="76E8B6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ins w:author="Angelika Merkel" w:date="2024-05-02T06:43:28.535Z" w:id="1212486483">
        <w:r w:rsidRPr="65DF9E3C" w:rsidR="64D1A7A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of the epigenome</w:t>
        </w:r>
      </w:ins>
      <w:r w:rsidRPr="65DF9E3C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thought to </w:t>
      </w:r>
      <w:r w:rsidRPr="65DF9E3C" w:rsidR="1FAF5A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affect</w:t>
      </w:r>
      <w:r w:rsidRPr="65DF9E3C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DNA’s transcriptional potential</w:t>
      </w:r>
      <w:r w:rsidRPr="65DF9E3C" w:rsidR="11C5C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ins w:author="Angelika Merkel" w:date="2024-05-02T06:42:27.039Z" w:id="1689082419">
        <w:r w:rsidRPr="65DF9E3C" w:rsidR="3186316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'</w:t>
        </w:r>
      </w:ins>
      <w:r w:rsidRPr="65DF9E3C" w:rsidR="11C5C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chromatin state</w:t>
      </w:r>
      <w:ins w:author="Angelika Merkel" w:date="2024-05-02T06:42:33.046Z" w:id="779721007">
        <w:r w:rsidRPr="65DF9E3C" w:rsidR="668580A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'</w:t>
        </w:r>
      </w:ins>
      <w:r w:rsidRPr="65DF9E3C" w:rsidR="11C5C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5DF9E3C" w:rsidR="15053A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5DF9E3C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in other words</w:t>
      </w:r>
      <w:r w:rsidRPr="65DF9E3C" w:rsidR="32DEA2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5DF9E3C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regulate gene expression.</w:t>
      </w:r>
      <w:r w:rsidRPr="65DF9E3C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ins w:author="Angelika Merkel" w:date="2024-05-02T06:43:50.519Z" w:id="1544512707">
        <w:r w:rsidRPr="65DF9E3C" w:rsidR="78C236D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They</w:t>
        </w:r>
      </w:ins>
    </w:p>
    <w:p w:rsidR="361CAA70" w:rsidP="65DF9E3C" w:rsidRDefault="361CAA70" w14:paraId="5F3FB78B" w14:textId="47BA97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6:43:44.612Z" w:id="346212283">
        <w:r w:rsidRPr="65DF9E3C" w:rsidDel="361CAA7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Epigenomic modifcations </w:delText>
        </w:r>
      </w:del>
      <w:r w:rsidRPr="65DF9E3C" w:rsidR="361CAA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used as biomarkers and provide insight into </w:t>
      </w:r>
      <w:r w:rsidRPr="65DF9E3C" w:rsidR="32E24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biological </w:t>
      </w:r>
      <w:del w:author="Angelika Merkel" w:date="2024-05-02T06:44:13.42Z" w:id="1880565481">
        <w:r w:rsidRPr="65DF9E3C" w:rsidDel="32E242B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mechansim</w:delText>
        </w:r>
      </w:del>
      <w:ins w:author="Angelika Merkel" w:date="2024-05-02T06:44:17.101Z" w:id="1606075278">
        <w:r w:rsidRPr="65DF9E3C" w:rsidR="6461869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mechanisms</w:t>
        </w:r>
      </w:ins>
      <w:r w:rsidRPr="65DF9E3C" w:rsidR="32E24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processe</w:t>
      </w:r>
      <w:ins w:author="Angelika Merkel" w:date="2024-05-02T06:43:09.26Z" w:id="1684655064">
        <w:r w:rsidRPr="65DF9E3C" w:rsidR="0633086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del w:author="Angelika Merkel" w:date="2024-05-02T06:43:08.228Z" w:id="1602819681">
        <w:r w:rsidRPr="65DF9E3C" w:rsidDel="32E242B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d</w:delText>
        </w:r>
      </w:del>
      <w:r w:rsidRPr="65DF9E3C" w:rsidR="32E24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6EF763" w:rsidP="006EF763" w:rsidRDefault="006EF763" w14:paraId="50EC0889" w14:textId="668ECC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A437A9" w:rsidP="006EF763" w:rsidRDefault="3EA437A9" w14:paraId="62471679" w14:textId="631A226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DNA methylation</w:t>
      </w:r>
    </w:p>
    <w:p w:rsidR="3EA437A9" w:rsidP="65DF9E3C" w:rsidRDefault="3EA437A9" w14:paraId="44981893" w14:textId="2D19A88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del w:author="Angelika Merkel" w:date="2024-05-02T06:45:31.759Z" w:id="1016421925">
        <w:r w:rsidRPr="65DF9E3C" w:rsidDel="3EA437A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analyse</w:delText>
        </w:r>
      </w:del>
      <w:ins w:author="Angelika Merkel" w:date="2024-05-02T06:45:31.759Z" w:id="146361740">
        <w:r w:rsidRPr="65DF9E3C" w:rsidR="32521B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analyze</w:t>
        </w:r>
      </w:ins>
      <w:r w:rsidRPr="65DF9E3C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DNA methylation </w:t>
      </w:r>
      <w:r w:rsidRPr="65DF9E3C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mainly from</w:t>
      </w:r>
      <w:r w:rsidRPr="65DF9E3C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Illumina </w:t>
      </w:r>
      <w:r w:rsidRPr="65DF9E3C" w:rsidR="731F46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5DF9E3C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nfinium </w:t>
      </w:r>
      <w:ins w:author="Angelika Merkel" w:date="2024-05-02T06:45:38.883Z" w:id="1452217612">
        <w:r w:rsidRPr="65DF9E3C" w:rsidR="7C5557A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B</w:t>
        </w:r>
      </w:ins>
      <w:del w:author="Angelika Merkel" w:date="2024-05-02T06:45:38.476Z" w:id="1566760368">
        <w:r w:rsidRPr="65DF9E3C" w:rsidDel="6B35D35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b</w:delText>
        </w:r>
      </w:del>
      <w:r w:rsidRPr="65DF9E3C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ead</w:t>
      </w:r>
      <w:ins w:author="Angelika Merkel" w:date="2024-05-02T06:45:41.965Z" w:id="342959347">
        <w:r w:rsidRPr="65DF9E3C" w:rsidR="66D1790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</w:t>
        </w:r>
      </w:ins>
      <w:del w:author="Angelika Merkel" w:date="2024-05-02T06:45:41.485Z" w:id="1232294541">
        <w:r w:rsidRPr="65DF9E3C" w:rsidDel="6B35D35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c</w:delText>
        </w:r>
      </w:del>
      <w:r w:rsidRPr="65DF9E3C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hip</w:t>
      </w:r>
      <w:r w:rsidRPr="65DF9E3C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microarray (human, mouse), but also from sequenced base</w:t>
      </w:r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technologies such as </w:t>
      </w:r>
      <w:ins w:author="Angelika Merkel" w:date="2024-05-02T06:45:50.493Z" w:id="1832435995">
        <w:r w:rsidRPr="65DF9E3C" w:rsidR="6131184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W</w:t>
        </w:r>
      </w:ins>
      <w:del w:author="Angelika Merkel" w:date="2024-05-02T06:45:50.164Z" w:id="1964743071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w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hole </w:t>
      </w:r>
      <w:ins w:author="Angelika Merkel" w:date="2024-05-02T06:45:53.045Z" w:id="1471132011">
        <w:r w:rsidRPr="65DF9E3C" w:rsidR="59F8A4C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G</w:t>
        </w:r>
      </w:ins>
      <w:del w:author="Angelika Merkel" w:date="2024-05-02T06:45:52.676Z" w:id="1435115262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g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enome </w:t>
      </w:r>
      <w:ins w:author="Angelika Merkel" w:date="2024-05-02T06:45:56.238Z" w:id="1744816021">
        <w:r w:rsidRPr="65DF9E3C" w:rsidR="66557D8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B</w:t>
        </w:r>
      </w:ins>
      <w:del w:author="Angelika Merkel" w:date="2024-05-02T06:45:55.868Z" w:id="1876047505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b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isulfite </w:t>
      </w:r>
      <w:ins w:author="Angelika Merkel" w:date="2024-05-02T06:45:58.854Z" w:id="812766543">
        <w:r w:rsidRPr="65DF9E3C" w:rsidR="0D1F955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del w:author="Angelika Merkel" w:date="2024-05-02T06:45:58.524Z" w:id="1199183600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s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equencing</w:t>
      </w:r>
      <w:ins w:author="Angelika Merkel" w:date="2024-05-02T06:46:01.47Z" w:id="1897726054">
        <w:r w:rsidRPr="65DF9E3C" w:rsidR="13793E7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(WGBS)</w:t>
        </w:r>
      </w:ins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ins w:author="Angelika Merkel" w:date="2024-05-02T06:46:06.099Z" w:id="1301360015">
        <w:r w:rsidRPr="65DF9E3C" w:rsidR="7240616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</w:t>
        </w:r>
      </w:ins>
      <w:del w:author="Angelika Merkel" w:date="2024-05-02T06:46:05.756Z" w:id="1240926197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r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educed </w:t>
      </w:r>
      <w:ins w:author="Angelika Merkel" w:date="2024-05-02T06:46:08.625Z" w:id="412642402">
        <w:r w:rsidRPr="65DF9E3C" w:rsidR="1FF37C3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</w:t>
        </w:r>
      </w:ins>
      <w:del w:author="Angelika Merkel" w:date="2024-05-02T06:46:08.196Z" w:id="213975113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r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epresentation </w:t>
      </w:r>
      <w:ins w:author="Angelika Merkel" w:date="2024-05-02T06:46:11.606Z" w:id="1707493883">
        <w:r w:rsidRPr="65DF9E3C" w:rsidR="1D7FBCD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B</w:t>
        </w:r>
      </w:ins>
      <w:del w:author="Angelika Merkel" w:date="2024-05-02T06:46:11.148Z" w:id="1016621731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b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isulfite </w:t>
      </w:r>
      <w:ins w:author="Angelika Merkel" w:date="2024-05-02T06:46:14.757Z" w:id="2049439434">
        <w:r w:rsidRPr="65DF9E3C" w:rsidR="7C351BA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del w:author="Angelika Merkel" w:date="2024-05-02T06:46:14.412Z" w:id="1352574462">
        <w:r w:rsidRPr="65DF9E3C" w:rsidDel="767D9A1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s</w:delText>
        </w:r>
      </w:del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equencing </w:t>
      </w:r>
      <w:ins w:author="Angelika Merkel" w:date="2024-05-02T06:46:21.044Z" w:id="1706560749">
        <w:r w:rsidRPr="65DF9E3C" w:rsidR="2C451A2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(RRBS) </w:t>
        </w:r>
      </w:ins>
      <w:r w:rsidRPr="65DF9E3C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b</w:t>
      </w:r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isulfite</w:t>
      </w:r>
      <w:ins w:author="Angelika Merkel" w:date="2024-05-02T06:56:44.215Z" w:id="1436587278">
        <w:r w:rsidRPr="65DF9E3C" w:rsidR="79EB5F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-</w:t>
        </w:r>
      </w:ins>
      <w:del w:author="Angelika Merkel" w:date="2024-05-02T06:56:43.962Z" w:id="318973058">
        <w:r w:rsidRPr="65DF9E3C" w:rsidDel="092D2B1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free </w:t>
      </w:r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ins w:author="Angelika Merkel" w:date="2024-05-02T06:46:35.039Z" w:id="1878784607">
        <w:r w:rsidRPr="65DF9E3C" w:rsidR="3B8D4BC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ch</w:t>
        </w:r>
      </w:ins>
      <w:del w:author="Angelika Merkel" w:date="2024-05-02T06:46:33.405Z" w:id="1266246737">
        <w:r w:rsidRPr="65DF9E3C" w:rsidDel="092D2B1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qu</w:delText>
        </w:r>
      </w:del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nologies</w:t>
      </w:r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enzymatic Methyl-seq.</w:t>
      </w:r>
    </w:p>
    <w:p w:rsidR="092D2B1F" w:rsidP="65DF9E3C" w:rsidRDefault="092D2B1F" w14:paraId="2429F5DC" w14:textId="4FDE8C08">
      <w:pPr>
        <w:pStyle w:val="Normal"/>
        <w:rPr>
          <w:del w:author="Angelika Merkel" w:date="2024-05-02T06:47:00.683Z" w:id="2050769946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</w:t>
      </w:r>
      <w:ins w:author="Angelika Merkel" w:date="2024-05-02T06:46:52.923Z" w:id="2103647851">
        <w:r w:rsidRPr="65DF9E3C" w:rsidR="4FE7E2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del w:author="Angelika Merkel" w:date="2024-05-02T06:46:52.828Z" w:id="22388544">
        <w:r w:rsidRPr="65DF9E3C" w:rsidDel="092D2B1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</w:delText>
        </w:r>
      </w:del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s:</w:t>
      </w:r>
    </w:p>
    <w:p w:rsidR="006EF763" w:rsidP="006EF763" w:rsidRDefault="006EF763" w14:paraId="0963F4C6" w14:textId="3CD0E4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6F9160" w:rsidP="65DF9E3C" w:rsidRDefault="6E6F9160" w14:paraId="4CF4A556" w14:textId="44EA204E">
      <w:pPr>
        <w:pStyle w:val="ListParagraph"/>
        <w:numPr>
          <w:ilvl w:val="0"/>
          <w:numId w:val="7"/>
        </w:numPr>
        <w:rPr>
          <w:ins w:author="Angelika Merkel" w:date="2024-05-02T06:50:36.394Z" w:id="1219884089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6:50:53.029Z" w:id="71567574">
        <w:r w:rsidRPr="65DF9E3C" w:rsidR="6E6F916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Exploratory data analysis (PCA)</w:t>
        </w:r>
      </w:ins>
    </w:p>
    <w:p w:rsidR="092D2B1F" w:rsidP="006EF763" w:rsidRDefault="092D2B1F" w14:paraId="745D7B42" w14:textId="201C6AB6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 methylation analysis</w:t>
      </w:r>
    </w:p>
    <w:p w:rsidR="092D2B1F" w:rsidP="006EF763" w:rsidRDefault="092D2B1F" w14:paraId="05AF07A0" w14:textId="5161F3F5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Functional annotation of differential methylated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CpGs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differentially methylated regions (</w:t>
      </w:r>
      <w:r w:rsidRPr="006EF763" w:rsidR="38D2E0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associated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genes, </w:t>
      </w:r>
      <w:r w:rsidRPr="006EF763" w:rsidR="5791AE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overlapping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regulatory elements, CGI context)</w:t>
      </w:r>
    </w:p>
    <w:p w:rsidR="628F005B" w:rsidP="006EF763" w:rsidRDefault="628F005B" w14:paraId="42D9F9C1" w14:textId="73823B81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628F00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Identification of </w:t>
      </w:r>
      <w:r w:rsidRPr="006EF763" w:rsidR="628F00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types</w:t>
      </w:r>
      <w:r w:rsidRPr="006EF763" w:rsidR="628F00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ethylation regions: </w:t>
      </w:r>
      <w:r w:rsidRPr="006EF763" w:rsidR="5CAC9C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unmethylated </w:t>
      </w:r>
      <w:r w:rsidRPr="006EF763" w:rsidR="49B40C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006EF763" w:rsidR="5CAC9C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egions (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UMRs</w:t>
      </w:r>
      <w:r w:rsidRPr="006EF763" w:rsidR="18D17A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5F2B67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hypermethylated regions (U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MRs</w:t>
      </w:r>
      <w:r w:rsidRPr="006EF763" w:rsidR="088B9B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1C0571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partially methylated domains (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PMDs</w:t>
      </w:r>
      <w:r w:rsidRPr="006EF763" w:rsidR="3BFF0E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92D2B1F" w:rsidP="006EF763" w:rsidRDefault="092D2B1F" w14:paraId="4CC819E9" w14:textId="629C5911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Cell type deconvolution</w:t>
      </w:r>
    </w:p>
    <w:p w:rsidR="092D2B1F" w:rsidP="006EF763" w:rsidRDefault="092D2B1F" w14:paraId="7CECBB92" w14:textId="509E56D6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 prediction</w:t>
      </w:r>
    </w:p>
    <w:p w:rsidR="092D2B1F" w:rsidP="65DF9E3C" w:rsidRDefault="092D2B1F" w14:paraId="524DFF00" w14:textId="6C68F210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6:47:25.995Z" w:id="2133379081">
        <w:r w:rsidRPr="65DF9E3C" w:rsidDel="092D2B1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CNV </w:delText>
        </w:r>
      </w:del>
      <w:ins w:author="Angelika Merkel" w:date="2024-05-02T06:47:26.309Z" w:id="1770738126">
        <w:r w:rsidRPr="65DF9E3C" w:rsidR="64BE999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</w:t>
        </w:r>
      </w:ins>
      <w:del w:author="Angelika Merkel" w:date="2024-05-02T06:47:25.995Z" w:id="1239173439">
        <w:r w:rsidRPr="65DF9E3C" w:rsidDel="092D2B1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p</w:delText>
        </w:r>
      </w:del>
      <w:r w:rsidRPr="65DF9E3C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rediction</w:t>
      </w:r>
      <w:ins w:author="Angelika Merkel" w:date="2024-05-02T06:47:39.357Z" w:id="1085987491">
        <w:r w:rsidRPr="65DF9E3C" w:rsidR="7639004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of Copy Number Variation (CNV)</w:t>
        </w:r>
      </w:ins>
    </w:p>
    <w:p w:rsidR="006EF763" w:rsidP="006EF763" w:rsidRDefault="006EF763" w14:paraId="7AE83FCE" w14:textId="584993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FFDE6F" w:rsidP="006EF763" w:rsidRDefault="2CFFDE6F" w14:paraId="05C2B89A" w14:textId="49D06C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2CFFDE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Chromatin</w:t>
      </w:r>
    </w:p>
    <w:p w:rsidR="37C7D3A2" w:rsidP="65DF9E3C" w:rsidRDefault="37C7D3A2" w14:paraId="0083AA61" w14:textId="338D64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process </w:t>
      </w:r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mainly </w:t>
      </w:r>
      <w:r w:rsidRPr="65DF9E3C" w:rsidR="57C463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sequencing</w:t>
      </w:r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from </w:t>
      </w:r>
      <w:r w:rsidRPr="65DF9E3C" w:rsidR="5E2D36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hromatin </w:t>
      </w:r>
      <w:del w:author="Angelika Merkel" w:date="2024-05-02T06:47:50.238Z" w:id="592454688">
        <w:r w:rsidRPr="65DF9E3C" w:rsidDel="75A9141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</w:delText>
        </w:r>
        <w:r w:rsidRPr="65DF9E3C" w:rsidDel="37C7D3A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mmunopreciptation</w:delText>
        </w:r>
      </w:del>
      <w:ins w:author="Angelika Merkel" w:date="2024-05-02T06:47:50.238Z" w:id="316934673">
        <w:r w:rsidRPr="65DF9E3C" w:rsidR="34F0FF6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Immunoprecipitation</w:t>
        </w:r>
      </w:ins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</w:t>
      </w:r>
      <w:ins w:author="Angelika Merkel" w:date="2024-05-02T06:47:57.116Z" w:id="9186133">
        <w:r w:rsidRPr="65DF9E3C" w:rsidR="6FBEBB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</w:t>
        </w:r>
      </w:ins>
      <w:del w:author="Angelika Merkel" w:date="2024-05-02T06:47:57.012Z" w:id="225649183">
        <w:r w:rsidRPr="65DF9E3C" w:rsidDel="37C7D3A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H</w:delText>
        </w:r>
      </w:del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5DF9E3C" w:rsidR="548627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-seq</w:t>
      </w:r>
      <w:r w:rsidRPr="65DF9E3C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5DF9E3C" w:rsidR="7ADC2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401E38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study </w:t>
      </w:r>
      <w:ins w:author="Angelika Merkel" w:date="2024-05-02T06:48:14.278Z" w:id="92416014">
        <w:r w:rsidRPr="65DF9E3C" w:rsidR="7E5F764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DNA </w:t>
        </w:r>
      </w:ins>
      <w:r w:rsidRPr="65DF9E3C" w:rsidR="401E38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protein binding (histones, transcription factors) </w:t>
      </w:r>
      <w:r w:rsidRPr="65DF9E3C" w:rsidR="7ADC2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5DF9E3C" w:rsidR="1002B1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Assay for Transposase-Accessible Chromatin </w:t>
      </w:r>
      <w:r w:rsidRPr="65DF9E3C" w:rsidR="7ADC2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(ATAC-seq)</w:t>
      </w: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open chromatin regions.</w:t>
      </w:r>
    </w:p>
    <w:p w:rsidR="0DC935D2" w:rsidP="65DF9E3C" w:rsidRDefault="0DC935D2" w14:paraId="00A0ED84" w14:textId="6C978BF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</w:t>
      </w:r>
      <w:ins w:author="Angelika Merkel" w:date="2024-05-02T06:48:31.927Z" w:id="2135539998">
        <w:r w:rsidRPr="65DF9E3C" w:rsidR="7028474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del w:author="Angelika Merkel" w:date="2024-05-02T06:48:31.851Z" w:id="1549387292">
        <w:r w:rsidRPr="65DF9E3C" w:rsidDel="0DC935D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</w:delText>
        </w:r>
      </w:del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s:</w:t>
      </w:r>
    </w:p>
    <w:p w:rsidR="0DC935D2" w:rsidP="65DF9E3C" w:rsidRDefault="0DC935D2" w14:paraId="00103B83" w14:textId="6A2612AF">
      <w:pPr>
        <w:pStyle w:val="ListParagraph"/>
        <w:numPr>
          <w:ilvl w:val="0"/>
          <w:numId w:val="9"/>
        </w:numPr>
        <w:rPr>
          <w:ins w:author="Angelika Merkel" w:date="2024-05-02T06:51:09.975Z" w:id="444242955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6:51:09.204Z" w:id="824132503">
        <w:r w:rsidRPr="65DF9E3C" w:rsidR="2175C7E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Exploratory data analysis (</w:t>
        </w:r>
        <w:r w:rsidRPr="65DF9E3C" w:rsidR="2175C7E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PCA</w:t>
        </w:r>
        <w:r w:rsidRPr="65DF9E3C" w:rsidR="2175C7E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)</w:t>
        </w:r>
      </w:ins>
    </w:p>
    <w:p w:rsidR="0DC935D2" w:rsidP="65DF9E3C" w:rsidRDefault="0DC935D2" w14:paraId="1D76B501" w14:textId="4D8D9571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Peak calling</w:t>
      </w:r>
    </w:p>
    <w:p w:rsidR="0DC935D2" w:rsidP="006EF763" w:rsidRDefault="0DC935D2" w14:paraId="47392DF6" w14:textId="56D88C1F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annotation peaks (genes, regulatory)</w:t>
      </w:r>
    </w:p>
    <w:p w:rsidR="0DC935D2" w:rsidP="006EF763" w:rsidRDefault="0DC935D2" w14:paraId="303EF0E2" w14:textId="24CC1F9D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Motif analysis</w:t>
      </w:r>
    </w:p>
    <w:p w:rsidR="0DC935D2" w:rsidP="65DF9E3C" w:rsidRDefault="0DC935D2" w14:paraId="36229D42" w14:textId="541212BC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Differential </w:t>
      </w:r>
      <w:r w:rsidRPr="65DF9E3C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</w:p>
    <w:p w:rsidR="006EF763" w:rsidP="006EF763" w:rsidRDefault="006EF763" w14:paraId="6F4562FA" w14:textId="04B9BD3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A65153" w:rsidP="65DF9E3C" w:rsidRDefault="75A65153" w14:paraId="464E955A" w14:textId="7558F96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75A651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Epitranscri</w:t>
      </w:r>
      <w:ins w:author="Angelika Merkel" w:date="2024-05-02T06:48:47.44Z" w:id="633371269">
        <w:r w:rsidRPr="65DF9E3C" w:rsidR="34A77E9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</w:t>
        </w:r>
      </w:ins>
      <w:r w:rsidRPr="65DF9E3C" w:rsidR="75A651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tomics</w:t>
      </w:r>
    </w:p>
    <w:p w:rsidR="5421BA59" w:rsidP="65DF9E3C" w:rsidRDefault="5421BA59" w14:paraId="2E7EDDF9" w14:textId="16C151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5421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</w:t>
      </w:r>
      <w:r w:rsidRPr="65DF9E3C" w:rsidR="39B87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 to epigenomic modifications</w:t>
      </w:r>
      <w:r w:rsidRPr="65DF9E3C" w:rsidR="11A256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5DF9E3C" w:rsidR="39B87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39B87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epitranscriptomic</w:t>
      </w:r>
      <w:r w:rsidRPr="65DF9E3C" w:rsidR="226363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modification</w:t>
      </w:r>
      <w:ins w:author="Angelika Merkel" w:date="2024-05-02T06:48:56.451Z" w:id="1382144703">
        <w:r w:rsidRPr="65DF9E3C" w:rsidR="6E90506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r w:rsidRPr="65DF9E3C" w:rsidR="226363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modifications to the transcriptome that do not alter the underlying RNA</w:t>
      </w:r>
      <w:r w:rsidRPr="65DF9E3C" w:rsidR="0AB008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DF9E3C" w:rsidR="226363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</w:t>
      </w:r>
      <w:r w:rsidRPr="65DF9E3C" w:rsidR="2E2F1C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uence</w:t>
      </w:r>
      <w:r w:rsidRPr="65DF9E3C" w:rsidR="0F20E9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Studying </w:t>
      </w:r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modification</w:t>
      </w:r>
      <w:ins w:author="Angelika Merkel" w:date="2024-05-02T06:49:09.414Z" w:id="1888834519">
        <w:r w:rsidRPr="65DF9E3C" w:rsidR="41AB89B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insight into RNA </w:t>
      </w:r>
      <w:del w:author="Angelika Merkel" w:date="2024-05-02T06:49:16.542Z" w:id="1675266641">
        <w:r w:rsidRPr="65DF9E3C" w:rsidDel="08BFC12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bioilogy</w:delText>
        </w:r>
      </w:del>
      <w:ins w:author="Angelika Merkel" w:date="2024-05-02T06:49:16.542Z" w:id="1269095126">
        <w:r w:rsidRPr="65DF9E3C" w:rsidR="44E7F6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biology</w:t>
        </w:r>
      </w:ins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cellular </w:t>
      </w:r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processes</w:t>
      </w:r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mechanism </w:t>
      </w:r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ins w:author="Angelika Merkel" w:date="2024-05-02T06:49:25.469Z" w:id="1330082740">
        <w:r w:rsidRPr="65DF9E3C" w:rsidR="32A302A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at</w:t>
        </w:r>
      </w:ins>
      <w:del w:author="Angelika Merkel" w:date="2024-05-02T06:49:25.084Z" w:id="12478135">
        <w:r w:rsidRPr="65DF9E3C" w:rsidDel="08BFC12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e</w:delText>
        </w:r>
      </w:del>
      <w:r w:rsidRPr="65DF9E3C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i</w:t>
      </w: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mportant in disease.</w:t>
      </w:r>
    </w:p>
    <w:p w:rsidR="5990053F" w:rsidP="65DF9E3C" w:rsidRDefault="5990053F" w14:paraId="7581E852" w14:textId="113313B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mainly process</w:t>
      </w: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from</w:t>
      </w: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ins w:author="Angelika Merkel" w:date="2024-05-02T06:54:44.57Z" w:id="1218861593">
        <w:r w:rsidRPr="65DF9E3C" w:rsidR="0B7D4F9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infrared crosslinking Immunopreciptation</w:t>
        </w:r>
      </w:ins>
      <w:del w:author="Angelika Merkel" w:date="2024-05-02T06:54:12.762Z" w:id="77013885">
        <w:r w:rsidRPr="65DF9E3C" w:rsidDel="5990053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..</w:delText>
        </w:r>
        <w:r w:rsidRPr="65DF9E3C" w:rsidDel="5990053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ins w:author="Angelika Merkel" w:date="2024-05-02T06:51:34.506Z" w:id="2088457659">
        <w:r w:rsidRPr="65DF9E3C" w:rsidR="1476971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</w:t>
        </w:r>
      </w:ins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CLIP</w:t>
      </w: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del w:author="Angelika Merkel" w:date="2024-05-02T06:55:30.514Z" w:id="93473492">
        <w:r w:rsidRPr="65DF9E3C" w:rsidDel="5990053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for the study</w:delText>
        </w:r>
        <w:r w:rsidRPr="65DF9E3C" w:rsidDel="5990053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RNA binding proteins</w:delText>
        </w:r>
      </w:del>
      <w:ins w:author="Angelika Merkel" w:date="2024-05-02T06:55:50.724Z" w:id="1009366620">
        <w:r w:rsidRPr="65DF9E3C" w:rsidR="6E8C13D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for the study of RNA-protein interactions.</w:t>
        </w:r>
      </w:ins>
    </w:p>
    <w:p w:rsidR="5990053F" w:rsidP="65DF9E3C" w:rsidRDefault="5990053F" w14:paraId="7DA0FA03" w14:textId="0655A57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</w:t>
      </w:r>
      <w:ins w:author="Angelika Merkel" w:date="2024-05-02T06:56:22.521Z" w:id="1196038716">
        <w:r w:rsidRPr="65DF9E3C" w:rsidR="7C61DA8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del w:author="Angelika Merkel" w:date="2024-05-02T06:56:22.434Z" w:id="1470038842">
        <w:r w:rsidRPr="65DF9E3C" w:rsidDel="5990053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</w:delText>
        </w:r>
      </w:del>
      <w:r w:rsidRPr="65DF9E3C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s:</w:t>
      </w:r>
    </w:p>
    <w:p w:rsidR="7C0A71A8" w:rsidP="65DF9E3C" w:rsidRDefault="7C0A71A8" w14:paraId="28D97FA5" w14:textId="221756BA">
      <w:pPr>
        <w:pStyle w:val="ListParagraph"/>
        <w:numPr>
          <w:ilvl w:val="0"/>
          <w:numId w:val="11"/>
        </w:numPr>
        <w:rPr>
          <w:ins w:author="Angelika Merkel" w:date="2024-05-02T06:51:19.117Z" w:id="848308266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6:51:21.804Z" w:id="258415872">
        <w:r w:rsidRPr="65DF9E3C" w:rsidR="7C0A71A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Exploratory data analysis (PCA)</w:t>
        </w:r>
      </w:ins>
    </w:p>
    <w:p w:rsidR="5990053F" w:rsidP="006EF763" w:rsidRDefault="5990053F" w14:paraId="11280B20" w14:textId="0CF8D1F3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Peak calling</w:t>
      </w:r>
    </w:p>
    <w:p w:rsidR="5990053F" w:rsidP="006EF763" w:rsidRDefault="5990053F" w14:paraId="1B0B21C0" w14:textId="7D25146C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annotation peaks (RNA biotype, genes, gene region)</w:t>
      </w:r>
    </w:p>
    <w:p w:rsidR="5990053F" w:rsidP="006EF763" w:rsidRDefault="5990053F" w14:paraId="3F53E1C8" w14:textId="179B7E92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Motif analysis</w:t>
      </w:r>
    </w:p>
    <w:p w:rsidR="5990053F" w:rsidP="006EF763" w:rsidRDefault="5990053F" w14:paraId="2BE6102A" w14:textId="61DE32F0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 analysis</w:t>
      </w:r>
    </w:p>
    <w:p w:rsidR="006EF763" w:rsidP="65DF9E3C" w:rsidRDefault="006EF763" w14:paraId="259B0C8B" w14:textId="666E69EF">
      <w:pPr>
        <w:pStyle w:val="Normal"/>
        <w:rPr>
          <w:ins w:author="Angelika Merkel" w:date="2024-05-02T07:01:11.62Z" w:id="1157977754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DF9E3C" w:rsidP="65DF9E3C" w:rsidRDefault="65DF9E3C" w14:paraId="0A7707D9" w14:textId="776142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C03" w:rsidP="65DF9E3C" w:rsidRDefault="33B7EC03" w14:paraId="4859884C" w14:textId="30E4786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  <w:rPrChange w:author="Angelika Merkel" w:date="2024-05-02T07:01:01.471Z" w:id="1507951783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rPrChange>
        </w:rPr>
      </w:pPr>
      <w:r w:rsidRPr="65DF9E3C" w:rsidR="33B7EC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  <w:rPrChange w:author="Angelika Merkel" w:date="2024-05-02T07:01:01.468Z" w:id="860967673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rPrChange>
        </w:rPr>
        <w:t>Tailored solutions</w:t>
      </w:r>
    </w:p>
    <w:p w:rsidR="65DF9E3C" w:rsidP="65DF9E3C" w:rsidRDefault="65DF9E3C" w14:paraId="5566C152" w14:textId="0D67CE0F">
      <w:pPr>
        <w:pStyle w:val="Normal"/>
        <w:ind w:left="0"/>
        <w:rPr>
          <w:ins w:author="Angelika Merkel" w:date="2024-05-02T07:01:17.675Z" w:id="214596774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F21419" w:rsidP="65DF9E3C" w:rsidRDefault="1DF21419" w14:paraId="6953D004" w14:textId="7E3625F0">
      <w:pPr>
        <w:pStyle w:val="Normal"/>
        <w:ind w:left="0"/>
        <w:rPr>
          <w:ins w:author="Angelika Merkel" w:date="2024-05-02T07:01:39.283Z" w:id="1276652832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pPrChange w:author="Angelika Merkel" w:date="2024-05-02T07:00:07.161Z">
          <w:pPr>
            <w:pStyle w:val="ListParagraph"/>
            <w:numPr>
              <w:ilvl w:val="0"/>
              <w:numId w:val="4"/>
            </w:numPr>
          </w:pPr>
        </w:pPrChange>
      </w:pPr>
      <w:r w:rsidRPr="65DF9E3C" w:rsidR="1DF214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Bioinformatic </w:t>
      </w:r>
      <w:del w:author="Angelika Merkel" w:date="2024-05-02T08:22:01.194Z" w:id="1006162072">
        <w:r w:rsidRPr="65DF9E3C" w:rsidDel="1DF2141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p</w:delText>
        </w:r>
        <w:r w:rsidRPr="65DF9E3C" w:rsidDel="773B0F7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ipeline</w:delText>
        </w:r>
      </w:del>
      <w:ins w:author="Angelika Merkel" w:date="2024-05-02T08:22:05.713Z" w:id="315743939">
        <w:r w:rsidRPr="65DF9E3C" w:rsidR="561459C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workflows</w:t>
        </w:r>
      </w:ins>
      <w:r w:rsidRPr="65DF9E3C" w:rsidR="773B0F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del w:author="Angelika Merkel" w:date="2024-05-02T08:20:24.29Z" w:id="643665113">
        <w:r w:rsidRPr="65DF9E3C" w:rsidDel="773B0F7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development/ workflow design</w:delText>
        </w:r>
      </w:del>
    </w:p>
    <w:p w:rsidR="4AA51409" w:rsidP="65DF9E3C" w:rsidRDefault="4AA51409" w14:paraId="0DBA563E" w14:textId="488F98C1">
      <w:pPr>
        <w:pStyle w:val="Normal"/>
        <w:ind w:left="0"/>
        <w:rPr>
          <w:ins w:author="Angelika Merkel" w:date="2024-05-02T07:01:39.579Z" w:id="1956793159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7:01:59.746Z" w:id="1401391573">
        <w:r w:rsidRPr="65DF9E3C" w:rsidR="4AA5140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As</w:t>
        </w:r>
      </w:ins>
      <w:ins w:author="Angelika Merkel" w:date="2024-05-02T07:02:47.545Z" w:id="1670866782">
        <w:r w:rsidRPr="65DF9E3C" w:rsidR="4AA5140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ide from our standard analys</w:t>
        </w:r>
      </w:ins>
      <w:ins w:author="Angelika Merkel" w:date="2024-05-02T07:07:02.355Z" w:id="1404594776">
        <w:r w:rsidRPr="65DF9E3C" w:rsidR="70A6AB1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ins w:author="Angelika Merkel" w:date="2024-05-02T07:02:47.545Z" w:id="566461124">
        <w:r w:rsidRPr="65DF9E3C" w:rsidR="4AA5140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 above</w:t>
        </w:r>
      </w:ins>
      <w:ins w:author="Angelika Merkel" w:date="2024-05-02T07:07:05.195Z" w:id="1137132006">
        <w:r w:rsidRPr="65DF9E3C" w:rsidR="65B89BA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</w:t>
        </w:r>
      </w:ins>
      <w:ins w:author="Angelika Merkel" w:date="2024-05-02T07:02:47.545Z" w:id="1244181531">
        <w:r w:rsidRPr="65DF9E3C" w:rsidR="4AA5140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we</w:t>
        </w:r>
      </w:ins>
      <w:ins w:author="Angelika Merkel" w:date="2024-05-02T07:03:40.873Z" w:id="773702443">
        <w:r w:rsidRPr="65DF9E3C" w:rsidR="58C29C5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  <w:r w:rsidRPr="65DF9E3C" w:rsidR="3BC3A83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develop</w:t>
        </w:r>
      </w:ins>
      <w:ins w:author="Angelika Merkel" w:date="2024-05-02T07:02:47.545Z" w:id="291498590">
        <w:r w:rsidRPr="65DF9E3C" w:rsidR="4AA5140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custom workflows </w:t>
        </w:r>
      </w:ins>
      <w:ins w:author="Angelika Merkel" w:date="2024-05-02T07:03:54.402Z" w:id="1585383131">
        <w:r w:rsidRPr="65DF9E3C" w:rsidR="713D4E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to fit your needs</w:t>
        </w:r>
      </w:ins>
      <w:ins w:author="Angelika Merkel" w:date="2024-05-02T07:07:52.722Z" w:id="2147448060">
        <w:r w:rsidRPr="65DF9E3C" w:rsidR="129AE07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</w:t>
        </w:r>
      </w:ins>
      <w:ins w:author="Angelika Merkel" w:date="2024-05-02T07:04:47.219Z" w:id="418556461">
        <w:r w:rsidRPr="65DF9E3C" w:rsidR="713D4E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08:06.339Z" w:id="698201983">
        <w:r w:rsidRPr="65DF9E3C" w:rsidR="7634FC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This can be</w:t>
        </w:r>
      </w:ins>
      <w:ins w:author="Angelika Merkel" w:date="2024-05-02T07:12:33.57Z" w:id="134751619">
        <w:r w:rsidRPr="65DF9E3C" w:rsidR="7D17397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for</w:t>
        </w:r>
      </w:ins>
      <w:ins w:author="Angelika Merkel" w:date="2024-05-02T07:08:06.339Z" w:id="1505621828">
        <w:r w:rsidRPr="65DF9E3C" w:rsidR="7634FC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04:47.219Z" w:id="513526205">
        <w:r w:rsidRPr="65DF9E3C" w:rsidR="713D4E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 specific research question you have, an approach you want to replicate (</w:t>
        </w:r>
      </w:ins>
      <w:ins w:author="Angelika Merkel" w:date="2024-05-02T07:08:17.995Z" w:id="1546164553">
        <w:r w:rsidRPr="65DF9E3C" w:rsidR="674DF85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maybe from</w:t>
        </w:r>
        <w:r w:rsidRPr="65DF9E3C" w:rsidR="674DF85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04:47.219Z" w:id="1998288203">
        <w:r w:rsidRPr="65DF9E3C" w:rsidR="4A7CD9F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 publication</w:t>
        </w:r>
      </w:ins>
      <w:ins w:author="Angelika Merkel" w:date="2024-05-02T07:07:39.482Z" w:id="1462506655">
        <w:r w:rsidRPr="65DF9E3C" w:rsidR="03205FA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 have read</w:t>
        </w:r>
      </w:ins>
      <w:ins w:author="Angelika Merkel" w:date="2024-05-02T07:04:47.219Z" w:id="1746234366">
        <w:r w:rsidRPr="65DF9E3C" w:rsidR="713D4E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)</w:t>
        </w:r>
      </w:ins>
      <w:ins w:author="Angelika Merkel" w:date="2024-05-02T07:05:28.865Z" w:id="892570842">
        <w:r w:rsidRPr="65DF9E3C" w:rsidR="1E4EE31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or </w:t>
        </w:r>
        <w:r w:rsidRPr="65DF9E3C" w:rsidR="1E4EE31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an automated analysis pipeline</w:t>
        </w:r>
      </w:ins>
      <w:ins w:author="Angelika Merkel" w:date="2024-05-02T07:06:34.93Z" w:id="102271218">
        <w:r w:rsidRPr="65DF9E3C" w:rsidR="7075970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 </w:t>
        </w:r>
      </w:ins>
      <w:ins w:author="Angelika Merkel" w:date="2024-05-02T07:52:29.158Z" w:id="1413225290">
        <w:r w:rsidRPr="65DF9E3C" w:rsidR="655E19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need</w:t>
        </w:r>
      </w:ins>
      <w:ins w:author="Angelika Merkel" w:date="2024-05-02T07:06:34.93Z" w:id="1837217651">
        <w:r w:rsidRPr="65DF9E3C" w:rsidR="7075970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for </w:t>
        </w:r>
        <w:r w:rsidRPr="65DF9E3C" w:rsidR="7075970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 new technology</w:t>
        </w:r>
        <w:r w:rsidRPr="65DF9E3C" w:rsidR="7075970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 have developed.</w:t>
        </w:r>
      </w:ins>
    </w:p>
    <w:p w:rsidR="65DF9E3C" w:rsidP="65DF9E3C" w:rsidRDefault="65DF9E3C" w14:paraId="7749FFE0" w14:textId="56FBF374">
      <w:pPr>
        <w:pStyle w:val="Normal"/>
        <w:ind w:left="0"/>
        <w:rPr>
          <w:ins w:author="Angelika Merkel" w:date="2024-05-02T07:00:03.262Z" w:id="746646425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DF9E3C" w:rsidP="65DF9E3C" w:rsidRDefault="65DF9E3C" w14:paraId="48DD8FF3" w14:textId="67122811">
      <w:pPr>
        <w:pStyle w:val="ListParagraph"/>
        <w:numPr>
          <w:ilvl w:val="0"/>
          <w:numId w:val="4"/>
        </w:numPr>
        <w:rPr>
          <w:del w:author="Angelika Merkel" w:date="2024-05-02T07:08:36.825Z" w:id="646949220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43B7B0" w:rsidP="65DF9E3C" w:rsidRDefault="5943B7B0" w14:paraId="11F103D4" w14:textId="7F9FAE32">
      <w:pPr>
        <w:pStyle w:val="Normal"/>
        <w:ind w:left="0"/>
        <w:rPr>
          <w:ins w:author="Angelika Merkel" w:date="2024-05-02T07:14:54.397Z" w:id="1474435274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pPrChange w:author="Angelika Merkel" w:date="2024-05-02T07:08:36.521Z">
          <w:pPr>
            <w:pStyle w:val="ListParagraph"/>
            <w:numPr>
              <w:ilvl w:val="0"/>
              <w:numId w:val="4"/>
            </w:numPr>
          </w:pPr>
        </w:pPrChange>
      </w:pPr>
      <w:ins w:author="Angelika Merkel" w:date="2024-05-02T07:41:35.541Z" w:id="135899826">
        <w:r w:rsidRPr="65DF9E3C" w:rsidR="5118413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D</w:t>
        </w:r>
      </w:ins>
      <w:del w:author="Angelika Merkel" w:date="2024-05-02T07:41:32.036Z" w:id="2055892669">
        <w:r w:rsidRPr="65DF9E3C" w:rsidDel="5943B7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Custom d</w:delText>
        </w:r>
      </w:del>
      <w:r w:rsidRPr="65DF9E3C" w:rsidR="5943B7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ata management </w:t>
      </w:r>
      <w:del w:author="Angelika Merkel" w:date="2024-05-02T07:41:53.82Z" w:id="320628114">
        <w:r w:rsidRPr="65DF9E3C" w:rsidDel="5943B7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solutions</w:delText>
        </w:r>
      </w:del>
      <w:r w:rsidRPr="65DF9E3C" w:rsidR="5943B7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del w:author="Angelika Merkel" w:date="2024-05-02T08:20:01.275Z" w:id="1944792776">
        <w:r w:rsidRPr="65DF9E3C" w:rsidDel="5943B7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(data</w:delText>
        </w:r>
      </w:del>
      <w:del w:author="Angelika Merkel" w:date="2024-05-02T07:09:53.016Z" w:id="644251360">
        <w:r w:rsidRPr="65DF9E3C" w:rsidDel="5943B7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del w:author="Angelika Merkel" w:date="2024-05-02T08:20:01.275Z" w:id="1452662815">
        <w:r w:rsidRPr="65DF9E3C" w:rsidDel="5943B7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bases, dashboards, web application)</w:delText>
        </w:r>
      </w:del>
    </w:p>
    <w:p w:rsidR="391383FB" w:rsidP="65DF9E3C" w:rsidRDefault="391383FB" w14:paraId="795651BC" w14:textId="117FCFE7">
      <w:pPr>
        <w:pStyle w:val="Normal"/>
        <w:ind w:left="0"/>
        <w:rPr>
          <w:ins w:author="Angelika Merkel" w:date="2024-05-02T07:55:31.378Z" w:id="1450233795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8:08:59.986Z" w:id="1928312245">
        <w:r w:rsidRPr="65DF9E3C" w:rsidR="391383F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In the current </w:t>
        </w:r>
      </w:ins>
      <w:ins w:author="Angelika Merkel" w:date="2024-05-02T08:09:45.771Z" w:id="1011893">
        <w:r w:rsidRPr="65DF9E3C" w:rsidR="391383F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information </w:t>
        </w:r>
        <w:r w:rsidRPr="65DF9E3C" w:rsidR="0870158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age</w:t>
        </w:r>
      </w:ins>
      <w:ins w:author="Angelika Merkel" w:date="2024-05-02T08:19:35.219Z" w:id="1424462308">
        <w:r w:rsidRPr="65DF9E3C" w:rsidR="1263C4E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</w:t>
        </w:r>
      </w:ins>
      <w:ins w:author="Angelika Merkel" w:date="2024-05-02T08:09:45.771Z" w:id="98680048">
        <w:r w:rsidRPr="65DF9E3C" w:rsidR="0870158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data </w:t>
        </w:r>
      </w:ins>
      <w:ins w:author="Angelika Merkel" w:date="2024-05-02T08:08:59.986Z" w:id="1204605534">
        <w:r w:rsidRPr="65DF9E3C" w:rsidR="391383F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</w:t>
        </w:r>
      </w:ins>
      <w:ins w:author="Angelika Merkel" w:date="2024-05-02T08:09:16.316Z" w:id="1599368621">
        <w:r w:rsidRPr="65DF9E3C" w:rsidR="391383F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anagement is crucial</w:t>
        </w:r>
      </w:ins>
      <w:ins w:author="Angelika Merkel" w:date="2024-05-02T07:44:43.501Z" w:id="1927439462">
        <w:r w:rsidRPr="65DF9E3C" w:rsidR="1999617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 We</w:t>
        </w:r>
        <w:r w:rsidRPr="65DF9E3C" w:rsidR="1999617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45:59.062Z" w:id="702384303">
        <w:r w:rsidRPr="65DF9E3C" w:rsidR="563F891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help you to </w:t>
        </w:r>
      </w:ins>
      <w:ins w:author="Angelika Merkel" w:date="2024-05-02T08:01:36.39Z" w:id="952700520">
        <w:r w:rsidRPr="65DF9E3C" w:rsidR="0ABB2BB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efficiently </w:t>
        </w:r>
      </w:ins>
      <w:ins w:author="Angelika Merkel" w:date="2024-05-02T07:53:32.973Z" w:id="1000000631">
        <w:r w:rsidRPr="65DF9E3C" w:rsidR="2FE5B83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store</w:t>
        </w:r>
      </w:ins>
      <w:ins w:author="Angelika Merkel" w:date="2024-05-02T07:45:59.062Z" w:id="1640744338">
        <w:r w:rsidRPr="65DF9E3C" w:rsidR="563F891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and </w:t>
        </w:r>
      </w:ins>
      <w:ins w:author="Angelika Merkel" w:date="2024-05-02T07:53:39.1Z" w:id="1319006015">
        <w:r w:rsidRPr="65DF9E3C" w:rsidR="32EBDE6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manage</w:t>
        </w:r>
      </w:ins>
      <w:ins w:author="Angelika Merkel" w:date="2024-05-02T07:45:59.062Z" w:id="240610829">
        <w:r w:rsidRPr="65DF9E3C" w:rsidR="563F891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your data</w:t>
        </w:r>
        <w:r w:rsidRPr="65DF9E3C" w:rsidR="563F891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50:59.973Z" w:id="1885989763">
        <w:r w:rsidRPr="65DF9E3C" w:rsidR="7431E2D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to </w:t>
        </w:r>
      </w:ins>
      <w:ins w:author="Angelika Merkel" w:date="2024-05-02T08:02:05.66Z" w:id="1710252906">
        <w:r w:rsidRPr="65DF9E3C" w:rsidR="3B0AF8C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enhance</w:t>
        </w:r>
      </w:ins>
      <w:ins w:author="Angelika Merkel" w:date="2024-05-02T07:51:07.524Z" w:id="1467031831">
        <w:r w:rsidRPr="65DF9E3C" w:rsidR="0FA49E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10:01:45.081Z" w:id="1904294172">
        <w:r w:rsidRPr="65DF9E3C" w:rsidR="4EB24A3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data </w:t>
        </w:r>
      </w:ins>
      <w:ins w:author="Angelika Merkel" w:date="2024-05-02T07:51:07.524Z" w:id="1904141384">
        <w:r w:rsidRPr="65DF9E3C" w:rsidR="0FA49EB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access and i</w:t>
        </w:r>
        <w:r w:rsidRPr="65DF9E3C" w:rsidR="7431E2D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ncrease</w:t>
        </w:r>
      </w:ins>
      <w:ins w:author="Angelika Merkel" w:date="2024-05-02T07:47:12.427Z" w:id="1030113294">
        <w:r w:rsidRPr="65DF9E3C" w:rsidR="19008B7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8:02:18.492Z" w:id="468257529">
        <w:r w:rsidRPr="65DF9E3C" w:rsidR="34700B9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its</w:t>
        </w:r>
      </w:ins>
      <w:ins w:author="Angelika Merkel" w:date="2024-05-02T07:52:41.765Z" w:id="1504690615">
        <w:r w:rsidRPr="65DF9E3C" w:rsidR="6DB0BBF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47:12.427Z" w:id="137359524">
        <w:r w:rsidRPr="65DF9E3C" w:rsidR="19008B7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usability</w:t>
        </w:r>
      </w:ins>
      <w:ins w:author="Angelika Merkel" w:date="2024-05-02T08:02:28.365Z" w:id="1583105656">
        <w:r w:rsidRPr="65DF9E3C" w:rsidR="59B2464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</w:t>
        </w:r>
      </w:ins>
      <w:ins w:author="Angelika Merkel" w:date="2024-05-02T07:52:08.782Z" w:id="2097702754">
        <w:r w:rsidRPr="65DF9E3C" w:rsidR="28A6BE7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7:53:53.405Z" w:id="871356009">
        <w:r w:rsidRPr="65DF9E3C" w:rsidR="44A1C1C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We develop data</w:t>
        </w:r>
      </w:ins>
      <w:ins w:author="Angelika Merkel" w:date="2024-05-02T07:54:58.853Z" w:id="221684511">
        <w:r w:rsidRPr="65DF9E3C" w:rsidR="44A1C1C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bases, dashboard</w:t>
        </w:r>
      </w:ins>
      <w:ins w:author="Angelika Merkel" w:date="2024-05-02T08:03:50.527Z" w:id="1282363411">
        <w:r w:rsidRPr="65DF9E3C" w:rsidR="1F008A4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ins w:author="Angelika Merkel" w:date="2024-05-02T07:54:58.853Z" w:id="2058850473">
        <w:r w:rsidRPr="65DF9E3C" w:rsidR="44A1C1C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for </w:t>
        </w:r>
      </w:ins>
      <w:ins w:author="Angelika Merkel" w:date="2024-05-02T08:02:59.205Z" w:id="1788983398">
        <w:r w:rsidRPr="65DF9E3C" w:rsidR="59A90DA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data </w:t>
        </w:r>
      </w:ins>
      <w:ins w:author="Angelika Merkel" w:date="2024-05-02T08:04:54.743Z" w:id="359865767">
        <w:r w:rsidRPr="65DF9E3C" w:rsidR="1D23337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visualization</w:t>
        </w:r>
      </w:ins>
      <w:ins w:author="Angelika Merkel" w:date="2024-05-02T08:05:49.821Z" w:id="734378443">
        <w:r w:rsidRPr="65DF9E3C" w:rsidR="669C929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s, and web appl</w:t>
        </w:r>
      </w:ins>
      <w:ins w:author="Angelika Merkel" w:date="2024-05-02T07:54:58.853Z" w:id="1579184664">
        <w:r w:rsidRPr="65DF9E3C" w:rsidR="44A1C1C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ications </w:t>
        </w:r>
      </w:ins>
      <w:ins w:author="Angelika Merkel" w:date="2024-05-02T08:04:36.79Z" w:id="687200553">
        <w:r w:rsidRPr="65DF9E3C" w:rsidR="6E150B1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for easy interaction, all in line with</w:t>
        </w:r>
      </w:ins>
      <w:ins w:author="Angelika Merkel" w:date="2024-05-02T07:55:20.622Z" w:id="2097131321">
        <w:r w:rsidRPr="65DF9E3C" w:rsidR="1FF935A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FAIR</w:t>
        </w:r>
      </w:ins>
      <w:ins w:author="Angelika Merkel" w:date="2024-05-02T07:56:39.485Z" w:id="1662570715">
        <w:r w:rsidRPr="65DF9E3C" w:rsidR="4F2A2C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data</w:t>
        </w:r>
      </w:ins>
      <w:ins w:author="Angelika Merkel" w:date="2024-05-02T07:55:20.622Z" w:id="1637208597">
        <w:r w:rsidRPr="65DF9E3C" w:rsidR="1FF935A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principles.</w:t>
        </w:r>
      </w:ins>
      <w:ins w:author="Angelika Merkel" w:date="2024-05-02T07:57:59.862Z" w:id="1069574644">
        <w:r w:rsidRPr="65DF9E3C" w:rsidR="78C39B5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8:05:24.286Z" w:id="188074396">
        <w:r w:rsidRPr="65DF9E3C" w:rsidR="332DA4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Our solutions are scalable and promote seamless data integration.</w:t>
        </w:r>
      </w:ins>
    </w:p>
    <w:p w:rsidR="65DF9E3C" w:rsidP="65DF9E3C" w:rsidRDefault="65DF9E3C" w14:paraId="7BF9C06F" w14:textId="09B996A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E89CE2" w:rsidP="65DF9E3C" w:rsidRDefault="17E89CE2" w14:paraId="04A9E1E5" w14:textId="37E88E93">
      <w:pPr>
        <w:pStyle w:val="Normal"/>
        <w:ind w:left="0"/>
        <w:rPr>
          <w:del w:author="Angelika Merkel" w:date="2024-05-02T08:56:54.295Z" w:id="1391477105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pPrChange w:author="Angelika Merkel" w:date="2024-05-02T08:37:19.906Z">
          <w:pPr>
            <w:pStyle w:val="ListParagraph"/>
            <w:numPr>
              <w:ilvl w:val="0"/>
              <w:numId w:val="4"/>
            </w:numPr>
          </w:pPr>
        </w:pPrChange>
      </w:pPr>
      <w:r w:rsidRPr="65DF9E3C" w:rsidR="17E89C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mining </w:t>
      </w:r>
      <w:del w:author="Angelika Merkel" w:date="2024-05-02T08:56:54.296Z" w:id="157915106">
        <w:r w:rsidRPr="65DF9E3C" w:rsidDel="17E89CE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public databases -&gt; hypothesis generation (or validation)</w:delText>
        </w:r>
      </w:del>
    </w:p>
    <w:p w:rsidR="006EF763" w:rsidP="65DF9E3C" w:rsidRDefault="006EF763" w14:paraId="58735D6B" w14:textId="0E63EFF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8:30:59.977Z" w:id="274152160">
        <w:r w:rsidRPr="65DF9E3C" w:rsidR="063C2F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Public d</w:t>
        </w:r>
      </w:ins>
      <w:ins w:author="Angelika Merkel" w:date="2024-05-02T08:31:54.608Z" w:id="774334219">
        <w:r w:rsidRPr="65DF9E3C" w:rsidR="063C2F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ata repositories </w:t>
        </w:r>
        <w:r w:rsidRPr="65DF9E3C" w:rsidR="063C2F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contain</w:t>
        </w:r>
        <w:r w:rsidRPr="65DF9E3C" w:rsidR="063C2FF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vast amounts of information. We generat</w:t>
        </w:r>
      </w:ins>
      <w:ins w:author="Angelika Merkel" w:date="2024-05-02T08:32:26.545Z" w:id="463103725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ins w:author="Angelika Merkel" w:date="2024-05-02T08:36:31.432Z" w:id="702720743">
        <w:r w:rsidRPr="65DF9E3C" w:rsidR="125EA06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(or </w:t>
        </w:r>
        <w:r w:rsidRPr="65DF9E3C" w:rsidR="125EA06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validate</w:t>
        </w:r>
        <w:r w:rsidRPr="65DF9E3C" w:rsidR="125EA06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)</w:t>
        </w:r>
      </w:ins>
      <w:ins w:author="Angelika Merkel" w:date="2024-05-02T08:32:26.545Z" w:id="1167965146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hypothes</w:t>
        </w:r>
      </w:ins>
      <w:ins w:author="Angelika Merkel" w:date="2024-05-02T08:36:39.506Z" w:id="1075367485">
        <w:r w:rsidRPr="65DF9E3C" w:rsidR="1DC4502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ins w:author="Angelika Merkel" w:date="2024-05-02T08:32:26.545Z" w:id="731159047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 (</w:t>
        </w:r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candidate gene</w:t>
        </w:r>
      </w:ins>
      <w:ins w:author="Angelika Merkel" w:date="2024-05-02T08:35:59.909Z" w:id="185172905">
        <w:r w:rsidRPr="65DF9E3C" w:rsidR="6C496FF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/phen</w:t>
        </w:r>
      </w:ins>
      <w:ins w:author="Angelika Merkel" w:date="2024-05-02T08:36:01.007Z" w:id="1364746528">
        <w:r w:rsidRPr="65DF9E3C" w:rsidR="6C496FF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otype</w:t>
        </w:r>
      </w:ins>
      <w:ins w:author="Angelika Merkel" w:date="2024-05-02T08:32:26.545Z" w:id="499517155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selection</w:t>
        </w:r>
      </w:ins>
      <w:ins w:author="Angelika Merkel" w:date="2024-05-02T08:33:01.062Z" w:id="681800163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, </w:t>
        </w:r>
      </w:ins>
      <w:ins w:author="Angelika Merkel" w:date="2024-05-02T08:36:57.979Z" w:id="1405657354">
        <w:r w:rsidRPr="65DF9E3C" w:rsidR="7749C54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pathway identification, </w:t>
        </w:r>
      </w:ins>
      <w:ins w:author="Angelika Merkel" w:date="2024-05-02T08:33:01.062Z" w:id="1684700898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etc</w:t>
        </w:r>
      </w:ins>
      <w:ins w:author="Angelika Merkel" w:date="2024-05-02T08:37:11.049Z" w:id="617043046">
        <w:r w:rsidRPr="65DF9E3C" w:rsidR="04112E1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</w:t>
        </w:r>
      </w:ins>
      <w:ins w:author="Angelika Merkel" w:date="2024-05-02T08:32:26.545Z" w:id="1346259301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)</w:t>
        </w:r>
      </w:ins>
      <w:ins w:author="Angelika Merkel" w:date="2024-05-02T08:33:39.809Z" w:id="904701529">
        <w:r w:rsidRPr="65DF9E3C" w:rsidR="7345BB8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using</w:t>
        </w:r>
        <w:r w:rsidRPr="65DF9E3C" w:rsidR="3F63A4A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public data to support your re</w:t>
        </w:r>
      </w:ins>
      <w:ins w:author="Angelika Merkel" w:date="2024-05-02T08:34:05.145Z" w:id="1989131244">
        <w:r w:rsidRPr="65DF9E3C" w:rsidR="3F63A4A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search question.</w:t>
        </w:r>
      </w:ins>
      <w:ins w:author="Angelika Merkel" w:date="2024-05-02T08:33:39.809Z" w:id="428367909">
        <w:r w:rsidRPr="65DF9E3C" w:rsidR="3F63A4A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</w:p>
    <w:p w:rsidR="65DF9E3C" w:rsidP="65DF9E3C" w:rsidRDefault="65DF9E3C" w14:paraId="276F6BA6" w14:textId="453FDC3A">
      <w:pPr>
        <w:pStyle w:val="Normal"/>
        <w:rPr>
          <w:ins w:author="Angelika Merkel" w:date="2024-05-02T08:54:43.154Z" w:id="60599580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pPrChange w:author="Angelika Merkel" w:date="2024-05-02T08:54:42.327Z">
          <w:pPr>
            <w:pStyle w:val="ListParagraph"/>
          </w:pPr>
        </w:pPrChange>
      </w:pPr>
    </w:p>
    <w:p w:rsidR="010C18BD" w:rsidP="65DF9E3C" w:rsidRDefault="010C18BD" w14:paraId="71591C0B" w14:textId="694ABCB0">
      <w:pPr>
        <w:pStyle w:val="Normal"/>
        <w:rPr>
          <w:ins w:author="Angelika Merkel" w:date="2024-05-02T08:56:42.469Z" w:id="1841354773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8:54:53.974Z" w:id="1429584413">
        <w:r w:rsidRPr="65DF9E3C" w:rsidR="010C18B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Data visualizations</w:t>
        </w:r>
      </w:ins>
    </w:p>
    <w:p w:rsidR="3C2C4C38" w:rsidP="65DF9E3C" w:rsidRDefault="3C2C4C38" w14:paraId="6C73203E" w14:textId="3FC2E6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pPrChange w:author="Angelika Merkel" w:date="2024-05-02T09:55:46.096Z">
          <w:pPr>
            <w:pStyle w:val="Normal"/>
            <w:spacing w:before="0" w:beforeAutospacing="off" w:after="160" w:afterAutospacing="off"/>
          </w:pPr>
        </w:pPrChange>
      </w:pPr>
      <w:ins w:author="Angelika Merkel" w:date="2024-05-02T09:47:56.561Z" w:id="699443306">
        <w:r w:rsidRPr="65DF9E3C" w:rsidR="3C2C4C3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“A picture </w:t>
        </w:r>
      </w:ins>
      <w:ins w:author="Angelika Merkel" w:date="2024-05-02T09:57:59.998Z" w:id="892007740">
        <w:r w:rsidRPr="65DF9E3C" w:rsidR="37DB379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is worth</w:t>
        </w:r>
      </w:ins>
      <w:ins w:author="Angelika Merkel" w:date="2024-05-02T09:58:00.618Z" w:id="982289122">
        <w:r w:rsidRPr="65DF9E3C" w:rsidR="37DB379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47:56.561Z" w:id="1099810812">
        <w:r w:rsidRPr="65DF9E3C" w:rsidR="3C2C4C3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 thousand word</w:t>
        </w:r>
      </w:ins>
      <w:ins w:author="Angelika Merkel" w:date="2024-05-02T10:00:50.137Z" w:id="384878923">
        <w:r w:rsidRPr="65DF9E3C" w:rsidR="7DFEEB3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s.</w:t>
        </w:r>
      </w:ins>
      <w:r w:rsidRPr="65DF9E3C" w:rsidR="65DF9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ins w:author="Angelika Merkel" w:date="2024-05-02T10:00:34.251Z" w:id="656383200">
        <w:r w:rsidRPr="65DF9E3C" w:rsidR="63A7A8A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48:51.554Z" w:id="1452537830">
        <w:r w:rsidRPr="65DF9E3C" w:rsidR="437CACE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Transforming complex data into easily interpretable </w:t>
        </w:r>
      </w:ins>
      <w:ins w:author="Angelika Merkel" w:date="2024-05-02T09:49:49Z" w:id="1197632047">
        <w:r w:rsidRPr="65DF9E3C" w:rsidR="6BFA664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visualization helps </w:t>
        </w:r>
      </w:ins>
      <w:ins w:author="Angelika Merkel" w:date="2024-05-02T09:58:19.825Z" w:id="1101286608">
        <w:r w:rsidRPr="65DF9E3C" w:rsidR="16DB6A2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convey</w:t>
        </w:r>
      </w:ins>
      <w:ins w:author="Angelika Merkel" w:date="2024-05-02T09:49:49Z" w:id="624337323">
        <w:r w:rsidRPr="65DF9E3C" w:rsidR="6BFA664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your message </w:t>
        </w:r>
      </w:ins>
      <w:ins w:author="Angelika Merkel" w:date="2024-05-02T09:58:27.874Z" w:id="1071407380">
        <w:r w:rsidRPr="65DF9E3C" w:rsidR="122B607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effectiv</w:t>
        </w:r>
      </w:ins>
      <w:ins w:author="Angelika Merkel" w:date="2024-05-02T10:00:41.866Z" w:id="1137818485">
        <w:r w:rsidRPr="65DF9E3C" w:rsidR="7CB2D4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</w:ins>
      <w:ins w:author="Angelika Merkel" w:date="2024-05-02T09:58:27.874Z" w:id="2141832633">
        <w:r w:rsidRPr="65DF9E3C" w:rsidR="122B607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ly</w:t>
        </w:r>
      </w:ins>
      <w:ins w:author="Angelika Merkel" w:date="2024-05-02T09:49:49Z" w:id="885411374">
        <w:r w:rsidRPr="65DF9E3C" w:rsidR="6BFA664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. </w:t>
        </w:r>
      </w:ins>
      <w:ins w:author="Angelika Merkel" w:date="2024-05-02T09:50:59.961Z" w:id="189894777">
        <w:r w:rsidRPr="65DF9E3C" w:rsidR="47E4A73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Displaying your data in a genome browser</w:t>
        </w:r>
      </w:ins>
      <w:ins w:author="Angelika Merkel" w:date="2024-05-02T09:58:59.688Z" w:id="862592668">
        <w:r w:rsidRPr="65DF9E3C" w:rsidR="55976B1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 you can expl</w:t>
        </w:r>
      </w:ins>
      <w:ins w:author="Angelika Merkel" w:date="2024-05-02T09:59:01.225Z" w:id="1581459180">
        <w:r w:rsidRPr="65DF9E3C" w:rsidR="55976B1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ore its</w:t>
        </w:r>
      </w:ins>
      <w:ins w:author="Angelika Merkel" w:date="2024-05-02T09:51:31.129Z" w:id="2142540621">
        <w:r w:rsidRPr="65DF9E3C" w:rsidR="47E4A73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genomic cont</w:t>
        </w:r>
        <w:r w:rsidRPr="65DF9E3C" w:rsidR="02C77EC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</w:t>
        </w:r>
        <w:r w:rsidRPr="65DF9E3C" w:rsidR="47E4A73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xt</w:t>
        </w:r>
      </w:ins>
      <w:ins w:author="Angelika Merkel" w:date="2024-05-02T09:59:12.473Z" w:id="1983878124">
        <w:r w:rsidRPr="65DF9E3C" w:rsidR="1AFFFDE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 while</w:t>
        </w:r>
      </w:ins>
      <w:ins w:author="Angelika Merkel" w:date="2024-05-02T09:52:12.161Z" w:id="2052538356">
        <w:r w:rsidRPr="65DF9E3C" w:rsidR="486DC3D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interactive</w:t>
        </w:r>
      </w:ins>
      <w:ins w:author="Angelika Merkel" w:date="2024-05-02T09:51:31.129Z" w:id="936012239">
        <w:r w:rsidRPr="65DF9E3C" w:rsidR="47E4A73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52:57.73Z" w:id="629267176"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vi</w:t>
        </w:r>
      </w:ins>
      <w:ins w:author="Angelika Merkel" w:date="2024-05-02T09:56:19.204Z" w:id="203912967">
        <w:r w:rsidRPr="65DF9E3C" w:rsidR="13AA7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</w:t>
        </w:r>
      </w:ins>
      <w:ins w:author="Angelika Merkel" w:date="2024-05-02T09:53:59.607Z" w:id="775408461"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ual</w:t>
        </w:r>
      </w:ins>
      <w:ins w:author="Angelika Merkel" w:date="2024-05-02T09:56:23.314Z" w:id="1608442787">
        <w:r w:rsidRPr="65DF9E3C" w:rsidR="1A16416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iza</w:t>
        </w:r>
      </w:ins>
      <w:ins w:author="Angelika Merkel" w:date="2024-05-02T09:53:59.607Z" w:id="1003298935"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tions </w:t>
        </w:r>
      </w:ins>
      <w:ins w:author="Angelika Merkel" w:date="2024-05-02T09:59:35.554Z" w:id="256075721">
        <w:r w:rsidRPr="65DF9E3C" w:rsidR="187B2CD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allow </w:t>
        </w:r>
      </w:ins>
      <w:ins w:author="Angelika Merkel" w:date="2024-05-02T09:53:59.607Z" w:id="1197376587"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users to </w:t>
        </w:r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engage with the data</w:t>
        </w:r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 We provide publication</w:t>
        </w:r>
      </w:ins>
      <w:ins w:author="Angelika Merkel" w:date="2024-05-02T10:00:07.914Z" w:id="1298508963">
        <w:r w:rsidRPr="65DF9E3C" w:rsidR="395F466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-</w:t>
        </w:r>
      </w:ins>
      <w:ins w:author="Angelika Merkel" w:date="2024-05-02T09:53:59.607Z" w:id="588059765">
        <w:r w:rsidRPr="65DF9E3C" w:rsidR="1A56159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ready</w:t>
        </w:r>
        <w:r w:rsidRPr="65DF9E3C" w:rsidR="020F2A1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fig</w:t>
        </w:r>
      </w:ins>
      <w:ins w:author="Angelika Merkel" w:date="2024-05-02T09:54:59.777Z" w:id="855315069">
        <w:r w:rsidRPr="65DF9E3C" w:rsidR="020F2A1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ures, </w:t>
        </w:r>
        <w:r w:rsidRPr="65DF9E3C" w:rsidR="7F83A83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create </w:t>
        </w:r>
      </w:ins>
      <w:ins w:author="Angelika Merkel" w:date="2024-05-02T09:55:31.474Z" w:id="1243611538">
        <w:r w:rsidRPr="65DF9E3C" w:rsidR="17731C8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genome </w:t>
        </w:r>
      </w:ins>
      <w:ins w:author="Angelika Merkel" w:date="2024-05-02T09:54:59.777Z" w:id="1325053517">
        <w:r w:rsidRPr="65DF9E3C" w:rsidR="7F83A83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browser session with your data</w:t>
        </w:r>
      </w:ins>
      <w:ins w:author="Angelika Merkel" w:date="2024-05-02T10:00:21.634Z" w:id="1689265029">
        <w:r w:rsidRPr="65DF9E3C" w:rsidR="10B5689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</w:t>
        </w:r>
      </w:ins>
      <w:ins w:author="Angelika Merkel" w:date="2024-05-02T09:54:59.777Z" w:id="387593618">
        <w:r w:rsidRPr="65DF9E3C" w:rsidR="7F83A83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and </w:t>
        </w:r>
      </w:ins>
      <w:ins w:author="Angelika Merkel" w:date="2024-05-02T09:55:59.921Z" w:id="1666826826">
        <w:r w:rsidRPr="65DF9E3C" w:rsidR="2CAD272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make your data dynamic </w:t>
        </w:r>
      </w:ins>
      <w:ins w:author="Angelika Merkel" w:date="2024-05-02T10:02:36.785Z" w:id="114703417">
        <w:r w:rsidRPr="65DF9E3C" w:rsidR="3A32F91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with</w:t>
        </w:r>
      </w:ins>
      <w:ins w:author="Angelika Merkel" w:date="2024-05-02T09:55:59.921Z" w:id="1733009622">
        <w:r w:rsidRPr="65DF9E3C" w:rsidR="2CAD272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Sh</w:t>
        </w:r>
      </w:ins>
      <w:ins w:author="Angelika Merkel" w:date="2024-05-02T09:56:06.274Z" w:id="918305598">
        <w:r w:rsidRPr="65DF9E3C" w:rsidR="2CAD272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iny applications.</w:t>
        </w:r>
      </w:ins>
    </w:p>
    <w:p w:rsidR="65DF9E3C" w:rsidP="65DF9E3C" w:rsidRDefault="65DF9E3C" w14:paraId="6160C46D" w14:textId="40C5EBE2">
      <w:pPr>
        <w:pStyle w:val="Normal"/>
        <w:rPr>
          <w:ins w:author="Angelika Merkel" w:date="2024-05-02T08:50:28.46Z" w:id="845151503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C03" w:rsidP="65DF9E3C" w:rsidRDefault="33B7EC03" w14:paraId="6CE2D5F6" w14:textId="44889ED2">
      <w:pPr>
        <w:pStyle w:val="Normal"/>
        <w:rPr>
          <w:ins w:author="Angelika Merkel" w:date="2024-05-02T08:57:40.766Z" w:id="1846084292"/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F9E3C" w:rsidR="33B7EC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  <w:rPrChange w:author="Angelika Merkel" w:date="2024-05-02T08:50:33.783Z" w:id="1972979874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rPrChange>
        </w:rPr>
        <w:t>Support</w:t>
      </w:r>
    </w:p>
    <w:p w:rsidR="65DF9E3C" w:rsidP="65DF9E3C" w:rsidRDefault="65DF9E3C" w14:paraId="4B3455D4" w14:textId="53B9254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  <w:rPrChange w:author="Angelika Merkel" w:date="2024-05-02T08:50:33.786Z" w:id="1086112610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rPrChange>
        </w:rPr>
      </w:pPr>
    </w:p>
    <w:p w:rsidR="5F261BF2" w:rsidP="65DF9E3C" w:rsidRDefault="5F261BF2" w14:paraId="26BE7F11" w14:textId="6350D08F">
      <w:pPr>
        <w:pStyle w:val="Normal"/>
        <w:ind w:left="0"/>
        <w:rPr>
          <w:ins w:author="Angelika Merkel" w:date="2024-05-02T08:57:44.471Z" w:id="448988223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pPrChange w:author="Angelika Merkel" w:date="2024-05-02T08:50:39.097Z">
          <w:pPr>
            <w:pStyle w:val="ListParagraph"/>
            <w:numPr>
              <w:ilvl w:val="0"/>
              <w:numId w:val="3"/>
            </w:numPr>
          </w:pPr>
        </w:pPrChange>
      </w:pPr>
      <w:r w:rsidRPr="65DF9E3C" w:rsidR="5F261B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Consultancy</w:t>
      </w:r>
      <w:del w:author="Angelika Merkel" w:date="2024-05-02T08:56:39.46Z" w:id="1382172135">
        <w:r w:rsidRPr="65DF9E3C" w:rsidDel="5F261B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,</w:delText>
        </w:r>
      </w:del>
      <w:r w:rsidRPr="65DF9E3C" w:rsidR="5F261B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F261BF2" w:rsidP="65DF9E3C" w:rsidRDefault="5F261BF2" w14:paraId="6C532BF9" w14:textId="20C6BA69">
      <w:pPr>
        <w:pStyle w:val="Normal"/>
        <w:ind w:left="0"/>
        <w:rPr>
          <w:ins w:author="Angelika Merkel" w:date="2024-05-02T08:53:44.705Z" w:id="529511566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8:57:59.07Z" w:id="183589287">
        <w:r w:rsidRPr="65DF9E3C" w:rsidR="72B248B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We provide </w:t>
        </w:r>
      </w:ins>
      <w:ins w:author="Angelika Merkel" w:date="2024-05-02T09:00:23.437Z" w:id="1844252013">
        <w:r w:rsidRPr="65DF9E3C" w:rsidR="0C4817C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consultancies for all as</w:t>
        </w:r>
      </w:ins>
      <w:ins w:author="Angelika Merkel" w:date="2024-05-02T08:58:50.374Z" w:id="1387896873">
        <w:r w:rsidRPr="65DF9E3C" w:rsidR="72B248B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pects bioinformatic</w:t>
        </w:r>
        <w:r w:rsidRPr="65DF9E3C" w:rsidR="72B248B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data analysis</w:t>
        </w:r>
      </w:ins>
      <w:ins w:author="Angelika Merkel" w:date="2024-05-02T09:14:22.716Z" w:id="690492935">
        <w:r w:rsidRPr="65DF9E3C" w:rsidR="54ACB23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including </w:t>
        </w:r>
      </w:ins>
      <w:ins w:author="Angelika Merkel" w:date="2024-05-02T08:59:25.278Z" w:id="524882171">
        <w:r w:rsidRPr="65DF9E3C" w:rsidR="11E8656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experimental design, statis</w:t>
        </w:r>
      </w:ins>
      <w:ins w:author="Angelika Merkel" w:date="2024-05-02T08:58:50.374Z" w:id="1430891781">
        <w:r w:rsidRPr="65DF9E3C" w:rsidR="11E8656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tical analysis</w:t>
        </w:r>
      </w:ins>
      <w:ins w:author="Angelika Merkel" w:date="2024-05-02T08:59:56.758Z" w:id="21058717">
        <w:r w:rsidRPr="65DF9E3C" w:rsidR="7DF8F23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 workflow design and tool selection.</w:t>
        </w:r>
      </w:ins>
      <w:ins w:author="Angelika Merkel" w:date="2024-05-02T09:01:59.973Z" w:id="34661985">
        <w:r w:rsidRPr="65DF9E3C" w:rsidR="7113AD80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Contact us (link) and we</w:t>
        </w:r>
      </w:ins>
      <w:ins w:author="Angelika Merkel" w:date="2024-05-02T09:02:09.927Z" w:id="962236840">
        <w:r w:rsidRPr="65DF9E3C" w:rsidR="663252E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10:03:32.895Z" w:id="1857602753">
        <w:r w:rsidRPr="65DF9E3C" w:rsidR="201DCCB4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will </w:t>
        </w:r>
      </w:ins>
      <w:ins w:author="Angelika Merkel" w:date="2024-05-02T09:02:09.927Z" w:id="510330052">
        <w:r w:rsidRPr="65DF9E3C" w:rsidR="663252E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discuss</w:t>
        </w:r>
        <w:r w:rsidRPr="65DF9E3C" w:rsidR="663252E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your needs.</w:t>
        </w:r>
      </w:ins>
    </w:p>
    <w:p w:rsidR="5F261BF2" w:rsidP="65DF9E3C" w:rsidRDefault="5F261BF2" w14:paraId="7C06D797" w14:textId="58EB45D2">
      <w:pPr>
        <w:pStyle w:val="Normal"/>
        <w:ind w:left="0"/>
        <w:rPr>
          <w:ins w:author="Angelika Merkel" w:date="2024-05-02T08:56:13.159Z" w:id="525021981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8:56:09.731Z" w:id="437442033">
        <w:r w:rsidRPr="65DF9E3C" w:rsidDel="5F261B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t</w:delText>
        </w:r>
        <w:r w:rsidRPr="65DF9E3C" w:rsidDel="5F261B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rainings,</w:delText>
        </w:r>
      </w:del>
      <w:del w:author="Angelika Merkel" w:date="2024-05-02T08:53:50.741Z" w:id="1842488388">
        <w:r w:rsidRPr="65DF9E3C" w:rsidDel="5F261BF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workflow</w:delText>
        </w:r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design, </w:delText>
        </w:r>
      </w:del>
      <w:del w:author="Angelika Merkel" w:date="2024-05-02T08:55:15.237Z" w:id="585394193"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visualiz</w:delText>
        </w:r>
        <w:r w:rsidRPr="65DF9E3C" w:rsidDel="64139B5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a</w:delText>
        </w:r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tion</w:delText>
        </w:r>
      </w:del>
      <w:del w:author="Angelika Merkel" w:date="2024-05-02T08:55:44.07Z" w:id="2099486556"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, </w:delText>
        </w:r>
      </w:del>
      <w:del w:author="Angelika Merkel" w:date="2024-05-02T09:13:58.446Z" w:id="1779783978"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manuscript</w:delText>
        </w:r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del w:author="Angelika Merkel" w:date="2024-05-02T08:56:06.405Z" w:id="497105068">
        <w:r w:rsidRPr="65DF9E3C" w:rsidDel="37E5CC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preperation</w:delText>
        </w:r>
      </w:del>
    </w:p>
    <w:p w:rsidR="0AB8F947" w:rsidP="65DF9E3C" w:rsidRDefault="0AB8F947" w14:paraId="5BA5A799" w14:textId="1459CA30">
      <w:pPr>
        <w:pStyle w:val="Normal"/>
        <w:ind w:left="0"/>
        <w:rPr>
          <w:ins w:author="Angelika Merkel" w:date="2024-05-02T09:34:33.076Z" w:id="1763766987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9:13:19.107Z" w:id="1916898857">
        <w:r w:rsidRPr="65DF9E3C" w:rsidR="0AB8F94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Research proposals/</w:t>
        </w:r>
      </w:ins>
      <w:ins w:author="Angelika Merkel" w:date="2024-05-02T09:14:04.948Z" w:id="1955940110">
        <w:r w:rsidRPr="65DF9E3C" w:rsidR="0AB8F94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13:19.107Z" w:id="280793231">
        <w:r w:rsidRPr="65DF9E3C" w:rsidR="0AB8F94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manuscripts</w:t>
        </w:r>
      </w:ins>
    </w:p>
    <w:p w:rsidR="77210102" w:rsidP="65DF9E3C" w:rsidRDefault="77210102" w14:paraId="7F928646" w14:textId="0763166A">
      <w:pPr>
        <w:pStyle w:val="Normal"/>
        <w:ind w:left="0"/>
        <w:rPr>
          <w:ins w:author="Angelika Merkel" w:date="2024-05-02T09:13:03.781Z" w:id="869606761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9:34:59.794Z" w:id="41479118"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We help </w:t>
        </w:r>
      </w:ins>
      <w:ins w:author="Angelika Merkel" w:date="2024-05-02T10:03:14.039Z" w:id="198530783">
        <w:r w:rsidRPr="65DF9E3C" w:rsidR="513A3D1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you </w:t>
        </w:r>
      </w:ins>
      <w:ins w:author="Angelika Merkel" w:date="2024-05-02T09:34:59.794Z" w:id="1937311478"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prepare </w:t>
        </w:r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manuscripts, including methods, figures, and results, as well as research propo</w:t>
        </w:r>
      </w:ins>
      <w:ins w:author="Angelika Merkel" w:date="2024-05-02T09:35:25.291Z" w:id="798688841"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sals, covering budgets, work packages, and data management plans. Cont</w:t>
        </w:r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</w:t>
        </w:r>
      </w:ins>
      <w:ins w:author="Angelika Merkel" w:date="2024-05-02T09:36:07.625Z" w:id="999546597">
        <w:r w:rsidRPr="65DF9E3C" w:rsidR="0E36B6A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</w:t>
        </w:r>
      </w:ins>
      <w:ins w:author="Angelika Merkel" w:date="2024-05-02T09:35:25.291Z" w:id="195995779"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 us (link</w:t>
        </w:r>
        <w:r w:rsidRPr="65DF9E3C" w:rsidR="1C9ECDF5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)</w:t>
        </w:r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for you</w:t>
        </w:r>
        <w:r w:rsidRPr="65DF9E3C" w:rsidR="01AA7C93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</w:t>
        </w:r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next p</w:t>
        </w:r>
      </w:ins>
      <w:ins w:author="Angelika Merkel" w:date="2024-05-02T09:36:01.274Z" w:id="1846310520">
        <w:r w:rsidRPr="65DF9E3C" w:rsidR="7EF47F0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</w:t>
        </w:r>
      </w:ins>
      <w:ins w:author="Angelika Merkel" w:date="2024-05-02T09:35:25.291Z" w:id="1623839126">
        <w:r w:rsidRPr="65DF9E3C" w:rsidR="7721010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oject</w:t>
        </w:r>
        <w:r w:rsidRPr="65DF9E3C" w:rsidR="1784B37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</w:t>
        </w:r>
      </w:ins>
    </w:p>
    <w:p w:rsidR="65DF9E3C" w:rsidP="65DF9E3C" w:rsidRDefault="65DF9E3C" w14:paraId="3B301A24" w14:textId="52F6804A">
      <w:pPr>
        <w:pStyle w:val="Normal"/>
        <w:ind w:left="0"/>
        <w:rPr>
          <w:ins w:author="Angelika Merkel" w:date="2024-05-02T09:13:23.892Z" w:id="1480051731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2EEFD16D" w:rsidP="65DF9E3C" w:rsidRDefault="2EEFD16D" w14:paraId="2D5B54A5" w14:textId="12E30231">
      <w:pPr>
        <w:pStyle w:val="Normal"/>
        <w:ind w:left="0"/>
        <w:rPr>
          <w:ins w:author="Angelika Merkel" w:date="2024-05-02T08:56:23.303Z" w:id="845336908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8:56:14.216Z" w:id="610863510">
        <w:r w:rsidRPr="65DF9E3C" w:rsidR="2EEFD16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Trainings</w:t>
        </w:r>
      </w:ins>
    </w:p>
    <w:p w:rsidR="66CC9166" w:rsidP="65DF9E3C" w:rsidRDefault="66CC9166" w14:paraId="03A745AA" w14:textId="553A1F89">
      <w:pPr>
        <w:pStyle w:val="Normal"/>
        <w:ind w:left="0"/>
        <w:rPr>
          <w:ins w:author="Angelika Merkel" w:date="2024-05-02T09:08:22.993Z" w:id="1764173862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9:04:17.774Z" w:id="229400003">
        <w:r w:rsidRPr="65DF9E3C" w:rsidR="66CC916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We </w:t>
        </w:r>
      </w:ins>
      <w:ins w:author="Angelika Merkel" w:date="2024-05-02T09:07:31.772Z" w:id="520522503">
        <w:r w:rsidRPr="65DF9E3C" w:rsidR="27B4C2D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regularly hold bioi</w:t>
        </w:r>
      </w:ins>
      <w:ins w:author="Angelika Merkel" w:date="2024-05-02T09:06:37.293Z" w:id="29091128">
        <w:r w:rsidRPr="65DF9E3C" w:rsidR="7D002CD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nformatic </w:t>
        </w:r>
      </w:ins>
      <w:ins w:author="Angelika Merkel" w:date="2024-05-02T09:04:17.774Z" w:id="981251214">
        <w:r w:rsidRPr="65DF9E3C" w:rsidR="66CC916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w</w:t>
        </w:r>
      </w:ins>
      <w:ins w:author="Angelika Merkel" w:date="2024-05-02T08:56:29.397Z" w:id="681500897">
        <w:r w:rsidRPr="65DF9E3C" w:rsidR="2EEFD16D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orkshops and seminars</w:t>
        </w:r>
      </w:ins>
      <w:ins w:author="Angelika Merkel" w:date="2024-05-02T09:04:46.957Z" w:id="1601181897">
        <w:r w:rsidRPr="65DF9E3C" w:rsidR="34F578A7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at the IJC</w:t>
        </w:r>
      </w:ins>
      <w:ins w:author="Angelika Merkel" w:date="2024-05-02T09:15:19.694Z" w:id="1948716753">
        <w:r w:rsidRPr="65DF9E3C" w:rsidR="0514829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(link?)</w:t>
        </w:r>
      </w:ins>
      <w:ins w:author="Angelika Merkel" w:date="2024-05-02T09:06:59.742Z" w:id="532099141">
        <w:r w:rsidRPr="65DF9E3C" w:rsidR="79F598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. If you </w:t>
        </w:r>
      </w:ins>
      <w:ins w:author="Angelika Merkel" w:date="2024-05-02T09:12:07.823Z" w:id="932407531">
        <w:r w:rsidRPr="65DF9E3C" w:rsidR="7414017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would like t</w:t>
        </w:r>
        <w:r w:rsidRPr="65DF9E3C" w:rsidR="7414017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o </w:t>
        </w:r>
      </w:ins>
      <w:ins w:author="Angelika Merkel" w:date="2024-05-02T09:06:59.742Z" w:id="48723050">
        <w:r w:rsidRPr="65DF9E3C" w:rsidR="79F598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partic</w:t>
        </w:r>
      </w:ins>
      <w:ins w:author="Angelika Merkel" w:date="2024-05-02T09:07:04.374Z" w:id="1489011543">
        <w:r w:rsidRPr="65DF9E3C" w:rsidR="79F598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</w:t>
        </w:r>
      </w:ins>
      <w:ins w:author="Angelika Merkel" w:date="2024-05-02T09:06:59.742Z" w:id="410432777">
        <w:r w:rsidRPr="65DF9E3C" w:rsidR="79F598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p</w:t>
        </w:r>
        <w:r w:rsidRPr="65DF9E3C" w:rsidR="79F598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</w:t>
        </w:r>
        <w:r w:rsidRPr="65DF9E3C" w:rsidR="79F59886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te in one of our workshops</w:t>
        </w:r>
      </w:ins>
      <w:ins w:author="Angelika Merkel" w:date="2024-05-02T09:07:56.166Z" w:id="745689986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or want to propose a topic, please contact us (link)</w:t>
        </w:r>
      </w:ins>
      <w:ins w:author="Angelika Merkel" w:date="2024-05-02T09:08:00.878Z" w:id="929128189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.</w:t>
        </w:r>
      </w:ins>
    </w:p>
    <w:p w:rsidR="65DF9E3C" w:rsidP="65DF9E3C" w:rsidRDefault="65DF9E3C" w14:paraId="27096AC2" w14:textId="4B0623BA">
      <w:pPr>
        <w:pStyle w:val="Normal"/>
        <w:ind w:left="0"/>
        <w:rPr>
          <w:ins w:author="Angelika Merkel" w:date="2024-05-02T09:13:25.46Z" w:id="2038632483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006FE1" w:rsidP="65DF9E3C" w:rsidRDefault="1F006FE1" w14:paraId="2F43F7BD" w14:textId="27214D79">
      <w:pPr>
        <w:pStyle w:val="Normal"/>
        <w:ind w:left="0"/>
        <w:rPr>
          <w:ins w:author="Angelika Merkel" w:date="2024-05-02T09:08:40.229Z" w:id="1186032210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9:08:39.3Z" w:id="2024103658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Internships/</w:t>
        </w:r>
      </w:ins>
      <w:ins w:author="Angelika Merkel" w:date="2024-05-02T09:26:36.707Z" w:id="1290745840">
        <w:r w:rsidRPr="65DF9E3C" w:rsidR="2A8D5A1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08:39.3Z" w:id="89717870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students</w:t>
        </w:r>
      </w:ins>
    </w:p>
    <w:p w:rsidR="1F006FE1" w:rsidP="65DF9E3C" w:rsidRDefault="1F006FE1" w14:paraId="26A44FFE" w14:textId="36FFFDB3">
      <w:pPr>
        <w:pStyle w:val="Normal"/>
        <w:ind w:left="0"/>
        <w:rPr>
          <w:ins w:author="Angelika Merkel" w:date="2024-05-02T09:08:36.517Z" w:id="1642567828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ins w:author="Angelika Merkel" w:date="2024-05-02T09:09:40.961Z" w:id="891514228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We </w:t>
        </w:r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frequently</w:t>
        </w:r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supervise students (BSc</w:t>
        </w:r>
      </w:ins>
      <w:ins w:author="Angelika Merkel" w:date="2024-05-02T09:10:34.805Z" w:id="277486318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/MSc</w:t>
        </w:r>
        <w:r w:rsidRPr="65DF9E3C" w:rsidR="4EE4C43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/PhD</w:t>
        </w:r>
      </w:ins>
      <w:ins w:author="Angelika Merkel" w:date="2024-05-02T09:09:40.961Z" w:id="1589573535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)</w:t>
        </w:r>
      </w:ins>
      <w:ins w:author="Angelika Merkel" w:date="2024-05-02T09:10:22.621Z" w:id="1864500642">
        <w:r w:rsidRPr="65DF9E3C" w:rsidR="1D90EF98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09:40.961Z" w:id="1264994031">
        <w:r w:rsidRPr="65DF9E3C" w:rsidR="1F006FE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in our facilit</w:t>
        </w:r>
      </w:ins>
      <w:ins w:author="Angelika Merkel" w:date="2024-05-02T09:10:17.469Z" w:id="272522740">
        <w:r w:rsidRPr="65DF9E3C" w:rsidR="69AB2172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y</w:t>
        </w:r>
      </w:ins>
      <w:ins w:author="Angelika Merkel" w:date="2024-05-02T09:11:42.693Z" w:id="1714901117">
        <w:r w:rsidRPr="65DF9E3C" w:rsidR="6183F88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. Please contact us </w:t>
        </w:r>
      </w:ins>
      <w:ins w:author="Angelika Merkel" w:date="2024-05-02T09:12:50.405Z" w:id="1120692748">
        <w:r w:rsidRPr="65DF9E3C" w:rsidR="65A925C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(link)</w:t>
        </w:r>
      </w:ins>
      <w:ins w:author="Angelika Merkel" w:date="2024-05-02T09:14:40.87Z" w:id="410196099">
        <w:r w:rsidRPr="65DF9E3C" w:rsidR="62FA3C8C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,</w:t>
        </w:r>
      </w:ins>
      <w:ins w:author="Angelika Merkel" w:date="2024-05-02T09:12:50.405Z" w:id="2990632">
        <w:r w:rsidRPr="65DF9E3C" w:rsidR="65A925C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</w:t>
        </w:r>
      </w:ins>
      <w:ins w:author="Angelika Merkel" w:date="2024-05-02T09:11:42.693Z" w:id="2118808974">
        <w:r w:rsidRPr="65DF9E3C" w:rsidR="6183F88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if</w:t>
        </w:r>
      </w:ins>
      <w:ins w:author="Angelika Merkel" w:date="2024-05-02T09:14:50.605Z" w:id="401214524">
        <w:r w:rsidRPr="65DF9E3C" w:rsidR="709D823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you</w:t>
        </w:r>
      </w:ins>
      <w:ins w:author="Angelika Merkel" w:date="2024-05-02T09:12:43.109Z" w:id="845711741">
        <w:r w:rsidRPr="65DF9E3C" w:rsidR="6B1915C1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 xml:space="preserve"> would like to do an internship with us.</w:t>
        </w:r>
      </w:ins>
    </w:p>
    <w:p w:rsidR="65DF9E3C" w:rsidP="65DF9E3C" w:rsidRDefault="65DF9E3C" w14:paraId="49D7A9CE" w14:textId="10319634">
      <w:pPr>
        <w:pStyle w:val="Normal"/>
        <w:ind w:left="0"/>
        <w:rPr>
          <w:ins w:author="Angelika Merkel" w:date="2024-05-02T09:12:55.429Z" w:id="957279237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DF9E3C" w:rsidP="65DF9E3C" w:rsidRDefault="65DF9E3C" w14:paraId="65F92440" w14:textId="696FE9A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6DD00A48" w14:textId="4BF8494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3B857F10" w14:textId="6460F83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6C428364" w14:textId="4A7856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2D4C690F" w14:textId="6A0D39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41330A32" w14:textId="43C2C8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9D0F9E" w:rsidP="65DF9E3C" w:rsidRDefault="149D0F9E" w14:paraId="6D226AA9" w14:textId="7CDD6A3F">
      <w:pPr>
        <w:pStyle w:val="Normal"/>
        <w:rPr>
          <w:del w:author="Angelika Merkel" w:date="2024-05-02T08:50:01.393Z" w:id="1214510846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8:50:01.393Z" w:id="2058226602"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Questions</w:delText>
        </w:r>
      </w:del>
    </w:p>
    <w:p w:rsidR="149D0F9E" w:rsidP="65DF9E3C" w:rsidRDefault="149D0F9E" w14:paraId="0416740E" w14:textId="2CBEF919">
      <w:pPr>
        <w:pStyle w:val="Normal"/>
        <w:rPr>
          <w:del w:author="Angelika Merkel" w:date="2024-05-02T08:50:01.393Z" w:id="453625159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8:50:01.393Z" w:id="2143188551"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Marker </w:delText>
        </w:r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discovery (</w:delText>
        </w:r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mechanisms) -&gt; drug targets</w:delText>
        </w:r>
      </w:del>
    </w:p>
    <w:p w:rsidR="149D0F9E" w:rsidP="65DF9E3C" w:rsidRDefault="149D0F9E" w14:paraId="6DFAE8EC" w14:textId="3933AE89">
      <w:pPr>
        <w:pStyle w:val="Normal"/>
        <w:rPr>
          <w:del w:author="Angelika Merkel" w:date="2024-05-02T08:50:01.392Z" w:id="378722066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8:50:01.393Z" w:id="1315065621"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Patient classification (cancer </w:delText>
        </w:r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subtypes, </w:delText>
        </w:r>
        <w:r w:rsidRPr="65DF9E3C" w:rsidDel="3BA2FA4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demographics</w:delText>
        </w:r>
        <w:r w:rsidRPr="65DF9E3C" w:rsidDel="3BA2FA4F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, personalized, </w:delText>
        </w:r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treatments, treatment res</w:delText>
        </w:r>
        <w:r w:rsidRPr="65DF9E3C" w:rsidDel="771BB0DB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ponse</w:delText>
        </w:r>
        <w:r w:rsidRPr="65DF9E3C" w:rsidDel="149D0F9E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)</w:delText>
        </w:r>
        <w:r w:rsidRPr="65DF9E3C" w:rsidDel="0C733E6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 xml:space="preserve"> -&gt; treatment </w:delText>
        </w:r>
        <w:r w:rsidRPr="65DF9E3C" w:rsidDel="0C733E69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impoval</w:delText>
        </w:r>
      </w:del>
    </w:p>
    <w:p w:rsidR="006EF763" w:rsidP="65DF9E3C" w:rsidRDefault="006EF763" w14:paraId="25CEF4C9" w14:textId="1FF2AB9B">
      <w:pPr>
        <w:pStyle w:val="Normal"/>
        <w:rPr>
          <w:del w:author="Angelika Merkel" w:date="2024-05-02T08:50:01.392Z" w:id="46846186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3F51BA" w:rsidP="65DF9E3C" w:rsidRDefault="313F51BA" w14:paraId="772B7AF2" w14:textId="14BDCCE4">
      <w:pPr>
        <w:pStyle w:val="Normal"/>
        <w:rPr>
          <w:del w:author="Angelika Merkel" w:date="2024-05-02T08:50:01.391Z" w:id="1017101138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del w:author="Angelika Merkel" w:date="2024-05-02T08:50:01.392Z" w:id="216624661">
        <w:r w:rsidRPr="65DF9E3C" w:rsidDel="313F51BA">
          <w:rPr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delText>Functional annotation</w:delText>
        </w:r>
      </w:del>
    </w:p>
    <w:p w:rsidR="006EF763" w:rsidP="006EF763" w:rsidRDefault="006EF763" w14:paraId="62DB35DA" w14:textId="7B66502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6d3c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a34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101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285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34c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b20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06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fa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b7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100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07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651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FBF6B"/>
    <w:rsid w:val="006EF763"/>
    <w:rsid w:val="00AD72D4"/>
    <w:rsid w:val="00DA04F1"/>
    <w:rsid w:val="010C18BD"/>
    <w:rsid w:val="0130F56D"/>
    <w:rsid w:val="01AA7C93"/>
    <w:rsid w:val="01E3213A"/>
    <w:rsid w:val="01F679C9"/>
    <w:rsid w:val="020F2A1A"/>
    <w:rsid w:val="0236A973"/>
    <w:rsid w:val="0236A973"/>
    <w:rsid w:val="024E4C09"/>
    <w:rsid w:val="028BFDBF"/>
    <w:rsid w:val="02B1A7AD"/>
    <w:rsid w:val="02C77EC7"/>
    <w:rsid w:val="02CEC086"/>
    <w:rsid w:val="02DC7EF4"/>
    <w:rsid w:val="03205FA8"/>
    <w:rsid w:val="03F087B2"/>
    <w:rsid w:val="0403CC9B"/>
    <w:rsid w:val="04112E19"/>
    <w:rsid w:val="04245407"/>
    <w:rsid w:val="0430F542"/>
    <w:rsid w:val="044EBD95"/>
    <w:rsid w:val="046A18DF"/>
    <w:rsid w:val="04CF5B85"/>
    <w:rsid w:val="04E3C540"/>
    <w:rsid w:val="05148292"/>
    <w:rsid w:val="051602EC"/>
    <w:rsid w:val="05294029"/>
    <w:rsid w:val="053C0E75"/>
    <w:rsid w:val="054DEB6A"/>
    <w:rsid w:val="05544295"/>
    <w:rsid w:val="05544295"/>
    <w:rsid w:val="05B60D9C"/>
    <w:rsid w:val="061B7157"/>
    <w:rsid w:val="0633086E"/>
    <w:rsid w:val="063C2FF1"/>
    <w:rsid w:val="0683B190"/>
    <w:rsid w:val="06C17BD1"/>
    <w:rsid w:val="06D114E7"/>
    <w:rsid w:val="06DB83D8"/>
    <w:rsid w:val="074892E4"/>
    <w:rsid w:val="078518D0"/>
    <w:rsid w:val="07966FD0"/>
    <w:rsid w:val="07CDB603"/>
    <w:rsid w:val="07E5C0A3"/>
    <w:rsid w:val="07E5C0A3"/>
    <w:rsid w:val="07E991B0"/>
    <w:rsid w:val="080D168E"/>
    <w:rsid w:val="082B4257"/>
    <w:rsid w:val="084098C6"/>
    <w:rsid w:val="08453044"/>
    <w:rsid w:val="084DA3AE"/>
    <w:rsid w:val="0863A836"/>
    <w:rsid w:val="086839BB"/>
    <w:rsid w:val="086B78E8"/>
    <w:rsid w:val="08701587"/>
    <w:rsid w:val="088B9B40"/>
    <w:rsid w:val="08BA45E2"/>
    <w:rsid w:val="08BFC126"/>
    <w:rsid w:val="08E4B8ED"/>
    <w:rsid w:val="08EB3BF8"/>
    <w:rsid w:val="08EFAB0A"/>
    <w:rsid w:val="0902312E"/>
    <w:rsid w:val="091D8EC2"/>
    <w:rsid w:val="092D2B1F"/>
    <w:rsid w:val="094D9FD9"/>
    <w:rsid w:val="09CC7DA9"/>
    <w:rsid w:val="0A5D21D6"/>
    <w:rsid w:val="0A638BA3"/>
    <w:rsid w:val="0AB0083B"/>
    <w:rsid w:val="0AB8F947"/>
    <w:rsid w:val="0ABB2BBB"/>
    <w:rsid w:val="0ABCB992"/>
    <w:rsid w:val="0AD3C00D"/>
    <w:rsid w:val="0B1284AB"/>
    <w:rsid w:val="0B40A3E5"/>
    <w:rsid w:val="0B7D4F91"/>
    <w:rsid w:val="0B854470"/>
    <w:rsid w:val="0B946860"/>
    <w:rsid w:val="0BA8FDCE"/>
    <w:rsid w:val="0BBACED0"/>
    <w:rsid w:val="0BDB5582"/>
    <w:rsid w:val="0BFAF2F2"/>
    <w:rsid w:val="0C39D1F0"/>
    <w:rsid w:val="0C3FCF56"/>
    <w:rsid w:val="0C4817C5"/>
    <w:rsid w:val="0C733E69"/>
    <w:rsid w:val="0CBF4541"/>
    <w:rsid w:val="0CDAB325"/>
    <w:rsid w:val="0D1F955D"/>
    <w:rsid w:val="0D379DF5"/>
    <w:rsid w:val="0D54374E"/>
    <w:rsid w:val="0D7BAFB0"/>
    <w:rsid w:val="0D97D5A8"/>
    <w:rsid w:val="0DC935D2"/>
    <w:rsid w:val="0DFAAFE4"/>
    <w:rsid w:val="0E2E2235"/>
    <w:rsid w:val="0E36B6A6"/>
    <w:rsid w:val="0E4A9177"/>
    <w:rsid w:val="0E7DAE40"/>
    <w:rsid w:val="0EE37259"/>
    <w:rsid w:val="0F0411C8"/>
    <w:rsid w:val="0F20E93D"/>
    <w:rsid w:val="0F3092F9"/>
    <w:rsid w:val="0F853D3F"/>
    <w:rsid w:val="0FA49EB0"/>
    <w:rsid w:val="0FDEA496"/>
    <w:rsid w:val="0FF950A7"/>
    <w:rsid w:val="1002B1CF"/>
    <w:rsid w:val="101E027E"/>
    <w:rsid w:val="1051112F"/>
    <w:rsid w:val="105428FF"/>
    <w:rsid w:val="10870483"/>
    <w:rsid w:val="10A8CEF3"/>
    <w:rsid w:val="10B0E581"/>
    <w:rsid w:val="10B56898"/>
    <w:rsid w:val="1131E301"/>
    <w:rsid w:val="118A3D8D"/>
    <w:rsid w:val="11A256C2"/>
    <w:rsid w:val="11C5C4FE"/>
    <w:rsid w:val="11D1F7D4"/>
    <w:rsid w:val="11E86562"/>
    <w:rsid w:val="1214C7CF"/>
    <w:rsid w:val="122B607B"/>
    <w:rsid w:val="122DA594"/>
    <w:rsid w:val="12460CCC"/>
    <w:rsid w:val="124F0B5E"/>
    <w:rsid w:val="125EA060"/>
    <w:rsid w:val="1263C4EE"/>
    <w:rsid w:val="127F95B0"/>
    <w:rsid w:val="129AE07E"/>
    <w:rsid w:val="13335272"/>
    <w:rsid w:val="136635C9"/>
    <w:rsid w:val="13793E7B"/>
    <w:rsid w:val="1397A172"/>
    <w:rsid w:val="13A13A29"/>
    <w:rsid w:val="13AA7102"/>
    <w:rsid w:val="13BF15A6"/>
    <w:rsid w:val="14257E8C"/>
    <w:rsid w:val="146F458A"/>
    <w:rsid w:val="14769719"/>
    <w:rsid w:val="149D0F9E"/>
    <w:rsid w:val="14D73339"/>
    <w:rsid w:val="14F139FA"/>
    <w:rsid w:val="15053A32"/>
    <w:rsid w:val="1516FAFF"/>
    <w:rsid w:val="1516FAFF"/>
    <w:rsid w:val="15384221"/>
    <w:rsid w:val="153ADBFF"/>
    <w:rsid w:val="158984D2"/>
    <w:rsid w:val="15B816FA"/>
    <w:rsid w:val="15C71641"/>
    <w:rsid w:val="15D9D229"/>
    <w:rsid w:val="15E12FC7"/>
    <w:rsid w:val="15E2E96D"/>
    <w:rsid w:val="15EDDB97"/>
    <w:rsid w:val="15FC11CA"/>
    <w:rsid w:val="16482C43"/>
    <w:rsid w:val="16663618"/>
    <w:rsid w:val="1676646E"/>
    <w:rsid w:val="16D45478"/>
    <w:rsid w:val="16DB6A27"/>
    <w:rsid w:val="17101F5C"/>
    <w:rsid w:val="17177BE5"/>
    <w:rsid w:val="1764BC7C"/>
    <w:rsid w:val="17731C83"/>
    <w:rsid w:val="177EB9CE"/>
    <w:rsid w:val="1784B37E"/>
    <w:rsid w:val="17C0C691"/>
    <w:rsid w:val="17E89CE2"/>
    <w:rsid w:val="1802D990"/>
    <w:rsid w:val="180D72B8"/>
    <w:rsid w:val="18285C3E"/>
    <w:rsid w:val="187B2CD2"/>
    <w:rsid w:val="187EC01B"/>
    <w:rsid w:val="1888B036"/>
    <w:rsid w:val="189A6B82"/>
    <w:rsid w:val="18B71B4F"/>
    <w:rsid w:val="18D17ACF"/>
    <w:rsid w:val="19008B77"/>
    <w:rsid w:val="1933B28C"/>
    <w:rsid w:val="197153DD"/>
    <w:rsid w:val="197F0106"/>
    <w:rsid w:val="1984C623"/>
    <w:rsid w:val="19996173"/>
    <w:rsid w:val="19F14FED"/>
    <w:rsid w:val="19FF27CC"/>
    <w:rsid w:val="1A16416B"/>
    <w:rsid w:val="1A35222C"/>
    <w:rsid w:val="1A56159F"/>
    <w:rsid w:val="1A5F69A9"/>
    <w:rsid w:val="1AD06B27"/>
    <w:rsid w:val="1AF35ACC"/>
    <w:rsid w:val="1AFFFDEE"/>
    <w:rsid w:val="1BADE5B2"/>
    <w:rsid w:val="1BB59A2B"/>
    <w:rsid w:val="1C057105"/>
    <w:rsid w:val="1C3A1AC7"/>
    <w:rsid w:val="1C628CAA"/>
    <w:rsid w:val="1C6E11A6"/>
    <w:rsid w:val="1C9ECDF5"/>
    <w:rsid w:val="1CA8F49F"/>
    <w:rsid w:val="1CCCCC7C"/>
    <w:rsid w:val="1D20333D"/>
    <w:rsid w:val="1D233378"/>
    <w:rsid w:val="1D73A9A8"/>
    <w:rsid w:val="1D7FBCDE"/>
    <w:rsid w:val="1D90EF98"/>
    <w:rsid w:val="1DC45022"/>
    <w:rsid w:val="1DEDFB52"/>
    <w:rsid w:val="1DF21419"/>
    <w:rsid w:val="1E24AAB8"/>
    <w:rsid w:val="1E28EDA3"/>
    <w:rsid w:val="1E4EE31A"/>
    <w:rsid w:val="1E4F0C74"/>
    <w:rsid w:val="1E74A5ED"/>
    <w:rsid w:val="1E8B0FE5"/>
    <w:rsid w:val="1F006FE1"/>
    <w:rsid w:val="1F008A45"/>
    <w:rsid w:val="1F357BEC"/>
    <w:rsid w:val="1F8F8402"/>
    <w:rsid w:val="1FAF5AF4"/>
    <w:rsid w:val="1FC0E0CF"/>
    <w:rsid w:val="1FD3B42F"/>
    <w:rsid w:val="1FF37C31"/>
    <w:rsid w:val="1FF5017A"/>
    <w:rsid w:val="1FF69698"/>
    <w:rsid w:val="1FF935AE"/>
    <w:rsid w:val="201DCCB4"/>
    <w:rsid w:val="20AA6F63"/>
    <w:rsid w:val="20B31027"/>
    <w:rsid w:val="20E0BEE3"/>
    <w:rsid w:val="20F14E55"/>
    <w:rsid w:val="215CB130"/>
    <w:rsid w:val="216112E1"/>
    <w:rsid w:val="2164639E"/>
    <w:rsid w:val="2175C7E6"/>
    <w:rsid w:val="21D199EA"/>
    <w:rsid w:val="21E52593"/>
    <w:rsid w:val="220036AA"/>
    <w:rsid w:val="226363D6"/>
    <w:rsid w:val="22C724C4"/>
    <w:rsid w:val="22F1D3AA"/>
    <w:rsid w:val="22F88191"/>
    <w:rsid w:val="23326ADA"/>
    <w:rsid w:val="2365647C"/>
    <w:rsid w:val="23A87C85"/>
    <w:rsid w:val="23AD1195"/>
    <w:rsid w:val="23F97629"/>
    <w:rsid w:val="2409CF7B"/>
    <w:rsid w:val="2465D80D"/>
    <w:rsid w:val="246E97ED"/>
    <w:rsid w:val="247B8D8D"/>
    <w:rsid w:val="2498B3A3"/>
    <w:rsid w:val="24D32A95"/>
    <w:rsid w:val="2544C2F6"/>
    <w:rsid w:val="25937749"/>
    <w:rsid w:val="25AB881D"/>
    <w:rsid w:val="267377EA"/>
    <w:rsid w:val="267526FA"/>
    <w:rsid w:val="268A3AD1"/>
    <w:rsid w:val="268C7C1B"/>
    <w:rsid w:val="26BBE1D5"/>
    <w:rsid w:val="26C3903F"/>
    <w:rsid w:val="26D3A7CD"/>
    <w:rsid w:val="26DF0B63"/>
    <w:rsid w:val="26ECD02A"/>
    <w:rsid w:val="27407EAA"/>
    <w:rsid w:val="276CB476"/>
    <w:rsid w:val="27B4C2D7"/>
    <w:rsid w:val="27F0E698"/>
    <w:rsid w:val="27F1DFFD"/>
    <w:rsid w:val="28331E89"/>
    <w:rsid w:val="2842A1D6"/>
    <w:rsid w:val="284F2D7E"/>
    <w:rsid w:val="286F428E"/>
    <w:rsid w:val="2897A4AC"/>
    <w:rsid w:val="28A6BE73"/>
    <w:rsid w:val="28B00D15"/>
    <w:rsid w:val="28C1685D"/>
    <w:rsid w:val="28DACA9B"/>
    <w:rsid w:val="28F3DD68"/>
    <w:rsid w:val="292A60AD"/>
    <w:rsid w:val="2930ADF9"/>
    <w:rsid w:val="29422E56"/>
    <w:rsid w:val="298D9E55"/>
    <w:rsid w:val="29DFBD74"/>
    <w:rsid w:val="2A8D5A18"/>
    <w:rsid w:val="2A9B2002"/>
    <w:rsid w:val="2AB11F47"/>
    <w:rsid w:val="2B7C89AB"/>
    <w:rsid w:val="2B936B2F"/>
    <w:rsid w:val="2C41F5C7"/>
    <w:rsid w:val="2C451A2E"/>
    <w:rsid w:val="2C677FE4"/>
    <w:rsid w:val="2C684EBB"/>
    <w:rsid w:val="2CA1506E"/>
    <w:rsid w:val="2CAD2726"/>
    <w:rsid w:val="2CB72921"/>
    <w:rsid w:val="2CD96E5D"/>
    <w:rsid w:val="2CFFDE6F"/>
    <w:rsid w:val="2D173656"/>
    <w:rsid w:val="2D35B002"/>
    <w:rsid w:val="2D767298"/>
    <w:rsid w:val="2D84CD9A"/>
    <w:rsid w:val="2DA29D1D"/>
    <w:rsid w:val="2DB5742B"/>
    <w:rsid w:val="2E2F1CB2"/>
    <w:rsid w:val="2E355BC5"/>
    <w:rsid w:val="2E4B80C9"/>
    <w:rsid w:val="2EB5C3E2"/>
    <w:rsid w:val="2EEFD16D"/>
    <w:rsid w:val="2F33CF2F"/>
    <w:rsid w:val="2F4A125B"/>
    <w:rsid w:val="2F9FE555"/>
    <w:rsid w:val="2FD5B1B9"/>
    <w:rsid w:val="2FE5B838"/>
    <w:rsid w:val="2FEA5483"/>
    <w:rsid w:val="301140F7"/>
    <w:rsid w:val="3012F034"/>
    <w:rsid w:val="30560A94"/>
    <w:rsid w:val="307B6D9D"/>
    <w:rsid w:val="30A42BC9"/>
    <w:rsid w:val="30B1D36B"/>
    <w:rsid w:val="30DCA701"/>
    <w:rsid w:val="313F51BA"/>
    <w:rsid w:val="313F7436"/>
    <w:rsid w:val="313FB046"/>
    <w:rsid w:val="31718777"/>
    <w:rsid w:val="317A5CCA"/>
    <w:rsid w:val="31863161"/>
    <w:rsid w:val="31CDD133"/>
    <w:rsid w:val="320AB161"/>
    <w:rsid w:val="32406BC0"/>
    <w:rsid w:val="32521BF1"/>
    <w:rsid w:val="32612C8D"/>
    <w:rsid w:val="328A6D7F"/>
    <w:rsid w:val="32A302A4"/>
    <w:rsid w:val="32D14792"/>
    <w:rsid w:val="32DEA233"/>
    <w:rsid w:val="32E242B1"/>
    <w:rsid w:val="32EBDE6A"/>
    <w:rsid w:val="33032A58"/>
    <w:rsid w:val="332DA4F1"/>
    <w:rsid w:val="334256B1"/>
    <w:rsid w:val="338677DA"/>
    <w:rsid w:val="338B452A"/>
    <w:rsid w:val="33B7EC03"/>
    <w:rsid w:val="33CF2F87"/>
    <w:rsid w:val="3405E87C"/>
    <w:rsid w:val="342DE50B"/>
    <w:rsid w:val="3436E83F"/>
    <w:rsid w:val="343A846B"/>
    <w:rsid w:val="346FB438"/>
    <w:rsid w:val="34700B96"/>
    <w:rsid w:val="34A77E9B"/>
    <w:rsid w:val="34CACC5D"/>
    <w:rsid w:val="34E8BF57"/>
    <w:rsid w:val="34F0FF64"/>
    <w:rsid w:val="34F578A7"/>
    <w:rsid w:val="350D414F"/>
    <w:rsid w:val="3598C2EF"/>
    <w:rsid w:val="359D407B"/>
    <w:rsid w:val="361CAA70"/>
    <w:rsid w:val="36848FB8"/>
    <w:rsid w:val="368CAF14"/>
    <w:rsid w:val="36DE0A00"/>
    <w:rsid w:val="36F8CFB8"/>
    <w:rsid w:val="3713C37F"/>
    <w:rsid w:val="37402A51"/>
    <w:rsid w:val="3756D91C"/>
    <w:rsid w:val="37B6D032"/>
    <w:rsid w:val="37C7D3A2"/>
    <w:rsid w:val="37DB379A"/>
    <w:rsid w:val="37E5CCDB"/>
    <w:rsid w:val="37EEFCA2"/>
    <w:rsid w:val="381DF35D"/>
    <w:rsid w:val="383009F7"/>
    <w:rsid w:val="3843D18D"/>
    <w:rsid w:val="38537E00"/>
    <w:rsid w:val="38551192"/>
    <w:rsid w:val="38D2E00D"/>
    <w:rsid w:val="38FC4C05"/>
    <w:rsid w:val="391383FB"/>
    <w:rsid w:val="391B119A"/>
    <w:rsid w:val="391CFB2C"/>
    <w:rsid w:val="395F4660"/>
    <w:rsid w:val="3999A98A"/>
    <w:rsid w:val="39B878F6"/>
    <w:rsid w:val="39DF395C"/>
    <w:rsid w:val="3A11AB6F"/>
    <w:rsid w:val="3A11AB6F"/>
    <w:rsid w:val="3A2959DF"/>
    <w:rsid w:val="3A32F91C"/>
    <w:rsid w:val="3ACF3097"/>
    <w:rsid w:val="3B0AF8C9"/>
    <w:rsid w:val="3B6E228A"/>
    <w:rsid w:val="3B7B09BD"/>
    <w:rsid w:val="3B7DF062"/>
    <w:rsid w:val="3B7E27D5"/>
    <w:rsid w:val="3B8D4BCE"/>
    <w:rsid w:val="3BA2FA4F"/>
    <w:rsid w:val="3BC3A83E"/>
    <w:rsid w:val="3BE11499"/>
    <w:rsid w:val="3BF8B387"/>
    <w:rsid w:val="3BFD4C43"/>
    <w:rsid w:val="3BFF0EB2"/>
    <w:rsid w:val="3C16A371"/>
    <w:rsid w:val="3C24DDF9"/>
    <w:rsid w:val="3C2C4C38"/>
    <w:rsid w:val="3C400DDA"/>
    <w:rsid w:val="3C5B981C"/>
    <w:rsid w:val="3C854CB2"/>
    <w:rsid w:val="3CC4B13A"/>
    <w:rsid w:val="3CEBD9E2"/>
    <w:rsid w:val="3CF11803"/>
    <w:rsid w:val="3D04BD54"/>
    <w:rsid w:val="3D0B2764"/>
    <w:rsid w:val="3D60FAA1"/>
    <w:rsid w:val="3DD1AF2B"/>
    <w:rsid w:val="3E29BD5D"/>
    <w:rsid w:val="3EA437A9"/>
    <w:rsid w:val="3EBDCA68"/>
    <w:rsid w:val="3EFCCB02"/>
    <w:rsid w:val="3EFF5F6E"/>
    <w:rsid w:val="3F06CB6B"/>
    <w:rsid w:val="3F305449"/>
    <w:rsid w:val="3F63A4A6"/>
    <w:rsid w:val="401E3823"/>
    <w:rsid w:val="40475F23"/>
    <w:rsid w:val="40806AD6"/>
    <w:rsid w:val="40989B63"/>
    <w:rsid w:val="40B3E15E"/>
    <w:rsid w:val="40C35C49"/>
    <w:rsid w:val="40F580E4"/>
    <w:rsid w:val="4133BB2E"/>
    <w:rsid w:val="41AB89BB"/>
    <w:rsid w:val="42136A6B"/>
    <w:rsid w:val="4215BF19"/>
    <w:rsid w:val="4239C72D"/>
    <w:rsid w:val="4260DEC7"/>
    <w:rsid w:val="430F265C"/>
    <w:rsid w:val="4336ABEC"/>
    <w:rsid w:val="4340425D"/>
    <w:rsid w:val="434E8F2E"/>
    <w:rsid w:val="437CACEE"/>
    <w:rsid w:val="43D2B72D"/>
    <w:rsid w:val="4412B3A5"/>
    <w:rsid w:val="4445115D"/>
    <w:rsid w:val="4457ADAE"/>
    <w:rsid w:val="44A1C1CF"/>
    <w:rsid w:val="44E7F6E1"/>
    <w:rsid w:val="4507C418"/>
    <w:rsid w:val="450FCF39"/>
    <w:rsid w:val="45375CE6"/>
    <w:rsid w:val="4540A31D"/>
    <w:rsid w:val="456D2654"/>
    <w:rsid w:val="45BDB7CE"/>
    <w:rsid w:val="46BA0792"/>
    <w:rsid w:val="46CEA75F"/>
    <w:rsid w:val="46DAD3C1"/>
    <w:rsid w:val="46EA1575"/>
    <w:rsid w:val="473A3297"/>
    <w:rsid w:val="47AA0324"/>
    <w:rsid w:val="47BD99EE"/>
    <w:rsid w:val="47E4A732"/>
    <w:rsid w:val="486DC3D4"/>
    <w:rsid w:val="48884FB4"/>
    <w:rsid w:val="48E7855E"/>
    <w:rsid w:val="48FA76F6"/>
    <w:rsid w:val="49326632"/>
    <w:rsid w:val="494D1A6D"/>
    <w:rsid w:val="49841DAA"/>
    <w:rsid w:val="498FBF6B"/>
    <w:rsid w:val="499DA7AC"/>
    <w:rsid w:val="49B40C84"/>
    <w:rsid w:val="49B5E8CB"/>
    <w:rsid w:val="49D89614"/>
    <w:rsid w:val="4A00270D"/>
    <w:rsid w:val="4A7CD9F4"/>
    <w:rsid w:val="4A81F529"/>
    <w:rsid w:val="4A94DEFA"/>
    <w:rsid w:val="4A98E026"/>
    <w:rsid w:val="4AA29C68"/>
    <w:rsid w:val="4AA51409"/>
    <w:rsid w:val="4B5C1160"/>
    <w:rsid w:val="4B612C4F"/>
    <w:rsid w:val="4BF5AEF4"/>
    <w:rsid w:val="4C22384A"/>
    <w:rsid w:val="4C333CA8"/>
    <w:rsid w:val="4C34B087"/>
    <w:rsid w:val="4C661F95"/>
    <w:rsid w:val="4C7F9D08"/>
    <w:rsid w:val="4C9393D3"/>
    <w:rsid w:val="4C9393D3"/>
    <w:rsid w:val="4C974C27"/>
    <w:rsid w:val="4C974C27"/>
    <w:rsid w:val="4CE54472"/>
    <w:rsid w:val="4D2D9465"/>
    <w:rsid w:val="4DCDE819"/>
    <w:rsid w:val="4DD2DEC8"/>
    <w:rsid w:val="4DF5EEB1"/>
    <w:rsid w:val="4E9BF58B"/>
    <w:rsid w:val="4EA956CD"/>
    <w:rsid w:val="4EB24A34"/>
    <w:rsid w:val="4EC90723"/>
    <w:rsid w:val="4EE4C43B"/>
    <w:rsid w:val="4F2A2CF2"/>
    <w:rsid w:val="4F6FF1C5"/>
    <w:rsid w:val="4F780E39"/>
    <w:rsid w:val="4F938421"/>
    <w:rsid w:val="4FC7640C"/>
    <w:rsid w:val="4FE7E2B0"/>
    <w:rsid w:val="502300BF"/>
    <w:rsid w:val="50305AF1"/>
    <w:rsid w:val="50AEBF2D"/>
    <w:rsid w:val="50EB17B3"/>
    <w:rsid w:val="50F7EAE3"/>
    <w:rsid w:val="5118413F"/>
    <w:rsid w:val="511F5CDB"/>
    <w:rsid w:val="513A3D17"/>
    <w:rsid w:val="513CF859"/>
    <w:rsid w:val="5242E505"/>
    <w:rsid w:val="527A8184"/>
    <w:rsid w:val="52BFE024"/>
    <w:rsid w:val="533EF951"/>
    <w:rsid w:val="54145A00"/>
    <w:rsid w:val="5421BA59"/>
    <w:rsid w:val="5429BEC0"/>
    <w:rsid w:val="543DBD87"/>
    <w:rsid w:val="548627A0"/>
    <w:rsid w:val="54ACB239"/>
    <w:rsid w:val="54E2D44A"/>
    <w:rsid w:val="5534ECC3"/>
    <w:rsid w:val="556B41EB"/>
    <w:rsid w:val="557B355B"/>
    <w:rsid w:val="5587E996"/>
    <w:rsid w:val="558E8323"/>
    <w:rsid w:val="55976B1E"/>
    <w:rsid w:val="55A333D0"/>
    <w:rsid w:val="561459C6"/>
    <w:rsid w:val="561A27CC"/>
    <w:rsid w:val="561F5BAD"/>
    <w:rsid w:val="5626A7AE"/>
    <w:rsid w:val="563F8917"/>
    <w:rsid w:val="56602555"/>
    <w:rsid w:val="5665CFE5"/>
    <w:rsid w:val="566ACE1F"/>
    <w:rsid w:val="569E59EE"/>
    <w:rsid w:val="56AFBCE0"/>
    <w:rsid w:val="56B20FC7"/>
    <w:rsid w:val="56E3CBBE"/>
    <w:rsid w:val="571DA97F"/>
    <w:rsid w:val="571FA8DF"/>
    <w:rsid w:val="572684B4"/>
    <w:rsid w:val="57570264"/>
    <w:rsid w:val="5791AEE3"/>
    <w:rsid w:val="57A8A3B4"/>
    <w:rsid w:val="57C46301"/>
    <w:rsid w:val="57CCA259"/>
    <w:rsid w:val="57EE23AD"/>
    <w:rsid w:val="58801D4A"/>
    <w:rsid w:val="58ACC7FF"/>
    <w:rsid w:val="58C29C56"/>
    <w:rsid w:val="58C48094"/>
    <w:rsid w:val="5943B7B0"/>
    <w:rsid w:val="59549506"/>
    <w:rsid w:val="59678EDA"/>
    <w:rsid w:val="5990053F"/>
    <w:rsid w:val="59A90DAE"/>
    <w:rsid w:val="59B24642"/>
    <w:rsid w:val="59C24648"/>
    <w:rsid w:val="59E8294F"/>
    <w:rsid w:val="59F8A4C3"/>
    <w:rsid w:val="5A27876F"/>
    <w:rsid w:val="5A7E2C83"/>
    <w:rsid w:val="5A99A70B"/>
    <w:rsid w:val="5AA77D8B"/>
    <w:rsid w:val="5AB08827"/>
    <w:rsid w:val="5AC8915F"/>
    <w:rsid w:val="5AFBF46B"/>
    <w:rsid w:val="5AFFD10B"/>
    <w:rsid w:val="5B62FD9C"/>
    <w:rsid w:val="5BC92B8C"/>
    <w:rsid w:val="5BFB4B29"/>
    <w:rsid w:val="5C52C1D7"/>
    <w:rsid w:val="5C80BE30"/>
    <w:rsid w:val="5CA2CC7F"/>
    <w:rsid w:val="5CAC9C19"/>
    <w:rsid w:val="5CACFDA3"/>
    <w:rsid w:val="5CB23F68"/>
    <w:rsid w:val="5CB2E40D"/>
    <w:rsid w:val="5DBE7EDE"/>
    <w:rsid w:val="5E2D3682"/>
    <w:rsid w:val="5E3C29D0"/>
    <w:rsid w:val="5E469653"/>
    <w:rsid w:val="5EF2D03E"/>
    <w:rsid w:val="5F261BF2"/>
    <w:rsid w:val="5F2B670C"/>
    <w:rsid w:val="5F2C7AD5"/>
    <w:rsid w:val="5F361B32"/>
    <w:rsid w:val="5F7AEEAE"/>
    <w:rsid w:val="5FAD402A"/>
    <w:rsid w:val="5FF69493"/>
    <w:rsid w:val="5FF81336"/>
    <w:rsid w:val="60403777"/>
    <w:rsid w:val="604624AC"/>
    <w:rsid w:val="605E3580"/>
    <w:rsid w:val="6070BAB1"/>
    <w:rsid w:val="6092EC69"/>
    <w:rsid w:val="60A571ED"/>
    <w:rsid w:val="61067E26"/>
    <w:rsid w:val="61311840"/>
    <w:rsid w:val="61409422"/>
    <w:rsid w:val="615B5C8A"/>
    <w:rsid w:val="615C19CC"/>
    <w:rsid w:val="617227CB"/>
    <w:rsid w:val="61730AE1"/>
    <w:rsid w:val="6183F88B"/>
    <w:rsid w:val="61960CFB"/>
    <w:rsid w:val="619F7D8D"/>
    <w:rsid w:val="61A0581D"/>
    <w:rsid w:val="61C0795A"/>
    <w:rsid w:val="61FA05E1"/>
    <w:rsid w:val="621AC54B"/>
    <w:rsid w:val="62258A86"/>
    <w:rsid w:val="62322C89"/>
    <w:rsid w:val="624A7DBE"/>
    <w:rsid w:val="628423FD"/>
    <w:rsid w:val="628F005B"/>
    <w:rsid w:val="62DCCD86"/>
    <w:rsid w:val="62E1F4F5"/>
    <w:rsid w:val="62FA3C8C"/>
    <w:rsid w:val="6312B971"/>
    <w:rsid w:val="6337FAE7"/>
    <w:rsid w:val="633B4DEE"/>
    <w:rsid w:val="633D0C6B"/>
    <w:rsid w:val="635B33C7"/>
    <w:rsid w:val="63670CC7"/>
    <w:rsid w:val="6395D642"/>
    <w:rsid w:val="63970E4B"/>
    <w:rsid w:val="63A7A8A7"/>
    <w:rsid w:val="63B8EDFD"/>
    <w:rsid w:val="63C7E40A"/>
    <w:rsid w:val="63DD12AF"/>
    <w:rsid w:val="640A4B8C"/>
    <w:rsid w:val="64139B58"/>
    <w:rsid w:val="64509BBD"/>
    <w:rsid w:val="645DD3BC"/>
    <w:rsid w:val="64618690"/>
    <w:rsid w:val="647DE00B"/>
    <w:rsid w:val="649E6A64"/>
    <w:rsid w:val="64A693E9"/>
    <w:rsid w:val="64BE9999"/>
    <w:rsid w:val="64D1A7AE"/>
    <w:rsid w:val="6531A6A3"/>
    <w:rsid w:val="653E1E96"/>
    <w:rsid w:val="655E199E"/>
    <w:rsid w:val="65A925C9"/>
    <w:rsid w:val="65B1B8E5"/>
    <w:rsid w:val="65B89BAB"/>
    <w:rsid w:val="65DF9E3C"/>
    <w:rsid w:val="65EB2BE1"/>
    <w:rsid w:val="6605E950"/>
    <w:rsid w:val="660DB2D1"/>
    <w:rsid w:val="661FFC76"/>
    <w:rsid w:val="663252EC"/>
    <w:rsid w:val="66557D85"/>
    <w:rsid w:val="6658F4BE"/>
    <w:rsid w:val="6672EEB0"/>
    <w:rsid w:val="668580AE"/>
    <w:rsid w:val="669130E4"/>
    <w:rsid w:val="669C929B"/>
    <w:rsid w:val="66CC9166"/>
    <w:rsid w:val="66D17904"/>
    <w:rsid w:val="672DDBCE"/>
    <w:rsid w:val="674DF855"/>
    <w:rsid w:val="67BDEB80"/>
    <w:rsid w:val="6858A555"/>
    <w:rsid w:val="68B083D2"/>
    <w:rsid w:val="691A7A62"/>
    <w:rsid w:val="691D95FD"/>
    <w:rsid w:val="69563FAB"/>
    <w:rsid w:val="695D0A58"/>
    <w:rsid w:val="69921A24"/>
    <w:rsid w:val="69AB2172"/>
    <w:rsid w:val="69B6E8C8"/>
    <w:rsid w:val="6A03F1EF"/>
    <w:rsid w:val="6AC7FB97"/>
    <w:rsid w:val="6AEA4A07"/>
    <w:rsid w:val="6AF10540"/>
    <w:rsid w:val="6B01847B"/>
    <w:rsid w:val="6B1915C1"/>
    <w:rsid w:val="6B35D354"/>
    <w:rsid w:val="6B6CC5E9"/>
    <w:rsid w:val="6BC58D0D"/>
    <w:rsid w:val="6BF25DA9"/>
    <w:rsid w:val="6BFA664D"/>
    <w:rsid w:val="6C496FF7"/>
    <w:rsid w:val="6C4CF175"/>
    <w:rsid w:val="6C53577B"/>
    <w:rsid w:val="6C619657"/>
    <w:rsid w:val="6C63CBF8"/>
    <w:rsid w:val="6CCAB6B7"/>
    <w:rsid w:val="6CF50FE4"/>
    <w:rsid w:val="6D2BA022"/>
    <w:rsid w:val="6D83F4F5"/>
    <w:rsid w:val="6DB0BBF3"/>
    <w:rsid w:val="6DB64313"/>
    <w:rsid w:val="6E150B13"/>
    <w:rsid w:val="6E281D37"/>
    <w:rsid w:val="6E6F9160"/>
    <w:rsid w:val="6E8C13D4"/>
    <w:rsid w:val="6E905062"/>
    <w:rsid w:val="6EA29B1E"/>
    <w:rsid w:val="6EA466AB"/>
    <w:rsid w:val="6F8C4B9C"/>
    <w:rsid w:val="6FA2B301"/>
    <w:rsid w:val="6FA82F0A"/>
    <w:rsid w:val="6FAC58D2"/>
    <w:rsid w:val="6FBEBBF1"/>
    <w:rsid w:val="6FC7905D"/>
    <w:rsid w:val="70284741"/>
    <w:rsid w:val="703C1F66"/>
    <w:rsid w:val="7075970D"/>
    <w:rsid w:val="70797F96"/>
    <w:rsid w:val="709D8239"/>
    <w:rsid w:val="70A6AB1B"/>
    <w:rsid w:val="70F7C5FB"/>
    <w:rsid w:val="7113AD80"/>
    <w:rsid w:val="713D4EF1"/>
    <w:rsid w:val="715A36AB"/>
    <w:rsid w:val="715B49F9"/>
    <w:rsid w:val="718FC2B6"/>
    <w:rsid w:val="71DCB8D1"/>
    <w:rsid w:val="71EEA30A"/>
    <w:rsid w:val="71F74291"/>
    <w:rsid w:val="72406169"/>
    <w:rsid w:val="724A3D38"/>
    <w:rsid w:val="7288A669"/>
    <w:rsid w:val="72A204BE"/>
    <w:rsid w:val="72B248B8"/>
    <w:rsid w:val="72C93D49"/>
    <w:rsid w:val="72D0A0C0"/>
    <w:rsid w:val="72D80354"/>
    <w:rsid w:val="72F3BF02"/>
    <w:rsid w:val="731F46D4"/>
    <w:rsid w:val="7345BB81"/>
    <w:rsid w:val="73645168"/>
    <w:rsid w:val="7389E77C"/>
    <w:rsid w:val="739539B7"/>
    <w:rsid w:val="7414017F"/>
    <w:rsid w:val="7431E2DE"/>
    <w:rsid w:val="74519292"/>
    <w:rsid w:val="7498F252"/>
    <w:rsid w:val="75406F6C"/>
    <w:rsid w:val="75A65153"/>
    <w:rsid w:val="75A91415"/>
    <w:rsid w:val="75DCD9D5"/>
    <w:rsid w:val="75DFBB60"/>
    <w:rsid w:val="761793E0"/>
    <w:rsid w:val="76226503"/>
    <w:rsid w:val="7634FCF2"/>
    <w:rsid w:val="76390047"/>
    <w:rsid w:val="7644451B"/>
    <w:rsid w:val="767D9A14"/>
    <w:rsid w:val="76E015FA"/>
    <w:rsid w:val="76E8B6BE"/>
    <w:rsid w:val="771BB0DB"/>
    <w:rsid w:val="771DAE5B"/>
    <w:rsid w:val="77210102"/>
    <w:rsid w:val="77290925"/>
    <w:rsid w:val="7732C4C1"/>
    <w:rsid w:val="773B0F7A"/>
    <w:rsid w:val="7749C54A"/>
    <w:rsid w:val="77AE6C25"/>
    <w:rsid w:val="77B76AB7"/>
    <w:rsid w:val="78561F84"/>
    <w:rsid w:val="786EDE4D"/>
    <w:rsid w:val="789B42C4"/>
    <w:rsid w:val="78C236D4"/>
    <w:rsid w:val="78C39B57"/>
    <w:rsid w:val="79360A43"/>
    <w:rsid w:val="7936C6C9"/>
    <w:rsid w:val="793DA37F"/>
    <w:rsid w:val="793F0D01"/>
    <w:rsid w:val="79CB62BE"/>
    <w:rsid w:val="79EB5F02"/>
    <w:rsid w:val="79F59886"/>
    <w:rsid w:val="7A021CF2"/>
    <w:rsid w:val="7A1F6A70"/>
    <w:rsid w:val="7A2AC449"/>
    <w:rsid w:val="7AA43E84"/>
    <w:rsid w:val="7ADADC45"/>
    <w:rsid w:val="7ADC294C"/>
    <w:rsid w:val="7AE60CE7"/>
    <w:rsid w:val="7B72BA14"/>
    <w:rsid w:val="7B8DC046"/>
    <w:rsid w:val="7BAF5B64"/>
    <w:rsid w:val="7BD2B951"/>
    <w:rsid w:val="7BD8C729"/>
    <w:rsid w:val="7BFE2F0A"/>
    <w:rsid w:val="7C0635E4"/>
    <w:rsid w:val="7C0A71A8"/>
    <w:rsid w:val="7C0EA171"/>
    <w:rsid w:val="7C351BA5"/>
    <w:rsid w:val="7C462254"/>
    <w:rsid w:val="7C504690"/>
    <w:rsid w:val="7C5557AC"/>
    <w:rsid w:val="7C61DA82"/>
    <w:rsid w:val="7C81DD48"/>
    <w:rsid w:val="7C984ABF"/>
    <w:rsid w:val="7CB2D486"/>
    <w:rsid w:val="7CDCB57F"/>
    <w:rsid w:val="7CDF2BA1"/>
    <w:rsid w:val="7D002CDA"/>
    <w:rsid w:val="7D1450A5"/>
    <w:rsid w:val="7D173972"/>
    <w:rsid w:val="7D3F30C5"/>
    <w:rsid w:val="7D4B2BC5"/>
    <w:rsid w:val="7D62ABB1"/>
    <w:rsid w:val="7DA261E0"/>
    <w:rsid w:val="7DDA954D"/>
    <w:rsid w:val="7DDEA449"/>
    <w:rsid w:val="7DE8B9BE"/>
    <w:rsid w:val="7DF8F237"/>
    <w:rsid w:val="7DFEEB3C"/>
    <w:rsid w:val="7E5F7646"/>
    <w:rsid w:val="7EA50B9D"/>
    <w:rsid w:val="7EB59BAF"/>
    <w:rsid w:val="7EF47F06"/>
    <w:rsid w:val="7EFC31FD"/>
    <w:rsid w:val="7F2AF91B"/>
    <w:rsid w:val="7F7A74AA"/>
    <w:rsid w:val="7F83A83A"/>
    <w:rsid w:val="7FACEBEF"/>
    <w:rsid w:val="7FD9FDF3"/>
    <w:rsid w:val="7FE38640"/>
    <w:rsid w:val="7FF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F6B"/>
  <w15:chartTrackingRefBased/>
  <w15:docId w15:val="{30AF6CAE-68E1-44FB-89E6-9F49141AA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c82c677fac44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2024-04-29T14:54:53.9467195Z</dcterms:created>
  <dcterms:modified xsi:type="dcterms:W3CDTF">2024-05-02T10:05:48.1929761Z</dcterms:modified>
  <dc:creator>Angelika Merkel</dc:creator>
  <lastModifiedBy>Angelika Merkel</lastModifiedBy>
</coreProperties>
</file>